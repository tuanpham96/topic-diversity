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B182C" w14:textId="77777777" w:rsidR="00F77FD6" w:rsidRDefault="00F22770">
      <w:pPr>
        <w:pStyle w:val="Title"/>
        <w:spacing w:before="200" w:after="100"/>
        <w:rPr>
          <w:rFonts w:ascii="Times" w:eastAsia="Times" w:hAnsi="Times" w:cs="Times"/>
          <w:color w:val="000000"/>
          <w:sz w:val="42"/>
          <w:szCs w:val="42"/>
        </w:rPr>
      </w:pPr>
      <w:r>
        <w:rPr>
          <w:rFonts w:ascii="Times" w:eastAsia="Times" w:hAnsi="Times" w:cs="Times"/>
          <w:color w:val="000000"/>
          <w:sz w:val="42"/>
          <w:szCs w:val="42"/>
        </w:rPr>
        <w:t>Modelling the effects of self-learning and social influence on the diversity of knowledge</w:t>
      </w:r>
    </w:p>
    <w:p w14:paraId="1FCB3524" w14:textId="77777777" w:rsidR="00F77FD6" w:rsidRDefault="00F22770">
      <w:pPr>
        <w:keepNext/>
        <w:keepLines/>
        <w:pBdr>
          <w:top w:val="nil"/>
          <w:left w:val="nil"/>
          <w:bottom w:val="nil"/>
          <w:right w:val="nil"/>
          <w:between w:val="nil"/>
        </w:pBdr>
        <w:spacing w:before="200" w:after="100"/>
        <w:jc w:val="center"/>
        <w:rPr>
          <w:rFonts w:ascii="Times" w:eastAsia="Times" w:hAnsi="Times" w:cs="Times"/>
        </w:rPr>
      </w:pPr>
      <w:r>
        <w:rPr>
          <w:rFonts w:ascii="Times" w:eastAsia="Times" w:hAnsi="Times" w:cs="Times"/>
        </w:rPr>
        <w:t>Tuan Pham</w:t>
      </w:r>
    </w:p>
    <w:p w14:paraId="51C261CC" w14:textId="77777777" w:rsidR="00F77FD6" w:rsidRDefault="00F22770">
      <w:pPr>
        <w:keepNext/>
        <w:keepLines/>
        <w:pBdr>
          <w:top w:val="nil"/>
          <w:left w:val="nil"/>
          <w:bottom w:val="nil"/>
          <w:right w:val="nil"/>
          <w:between w:val="nil"/>
        </w:pBdr>
        <w:spacing w:before="200" w:after="100"/>
        <w:ind w:left="720" w:right="630"/>
        <w:jc w:val="both"/>
        <w:rPr>
          <w:rFonts w:ascii="Times" w:eastAsia="Times" w:hAnsi="Times" w:cs="Times"/>
          <w:sz w:val="22"/>
          <w:szCs w:val="22"/>
        </w:rPr>
      </w:pPr>
      <w:commentRangeStart w:id="0"/>
      <w:r>
        <w:rPr>
          <w:rFonts w:ascii="Times" w:eastAsia="Times" w:hAnsi="Times" w:cs="Times"/>
          <w:sz w:val="22"/>
          <w:szCs w:val="22"/>
        </w:rPr>
        <w:t xml:space="preserve">In this paper, I present </w:t>
      </w:r>
      <w:commentRangeEnd w:id="0"/>
      <w:r>
        <w:rPr>
          <w:rStyle w:val="CommentReference"/>
        </w:rPr>
        <w:commentReference w:id="0"/>
      </w:r>
      <w:r>
        <w:rPr>
          <w:rFonts w:ascii="Times" w:eastAsia="Times" w:hAnsi="Times" w:cs="Times"/>
          <w:sz w:val="22"/>
          <w:szCs w:val="22"/>
        </w:rPr>
        <w:t>a computational model of acquiring new knowledge through self-learning (e.g. a Wikipedia “rabbit hole”) or social influence (e.g. recommendations through friends). This is set up in a bipartite network between a static social network (</w:t>
      </w:r>
      <w:r>
        <w:rPr>
          <w:rFonts w:ascii="Times" w:eastAsia="Times" w:hAnsi="Times" w:cs="Times"/>
          <w:i/>
          <w:sz w:val="22"/>
          <w:szCs w:val="22"/>
        </w:rPr>
        <w:t>agents</w:t>
      </w:r>
      <w:r>
        <w:rPr>
          <w:rFonts w:ascii="Times" w:eastAsia="Times" w:hAnsi="Times" w:cs="Times"/>
          <w:sz w:val="22"/>
          <w:szCs w:val="22"/>
        </w:rPr>
        <w:t>) and a static knowledge network (</w:t>
      </w:r>
      <w:r>
        <w:rPr>
          <w:rFonts w:ascii="Times" w:eastAsia="Times" w:hAnsi="Times" w:cs="Times"/>
          <w:i/>
          <w:sz w:val="22"/>
          <w:szCs w:val="22"/>
        </w:rPr>
        <w:t>topics</w:t>
      </w:r>
      <w:r>
        <w:rPr>
          <w:rFonts w:ascii="Times" w:eastAsia="Times" w:hAnsi="Times" w:cs="Times"/>
          <w:sz w:val="22"/>
          <w:szCs w:val="22"/>
        </w:rPr>
        <w:t xml:space="preserve">). For simplicity, the learning process is singly parameterized by </w:t>
      </w:r>
      <m:oMath>
        <m:r>
          <w:rPr>
            <w:rFonts w:ascii="Cambria Math" w:hAnsi="Cambria Math"/>
          </w:rPr>
          <m:t>α</m:t>
        </m:r>
      </m:oMath>
      <w:r>
        <w:rPr>
          <w:rFonts w:ascii="Times" w:eastAsia="Times" w:hAnsi="Times" w:cs="Times"/>
          <w:sz w:val="22"/>
          <w:szCs w:val="22"/>
        </w:rPr>
        <w:t xml:space="preserve"> as the probability of self-learning, leaving </w:t>
      </w:r>
      <m:oMath>
        <m:r>
          <w:rPr>
            <w:rFonts w:ascii="Times" w:eastAsia="Times" w:hAnsi="Times" w:cs="Times"/>
            <w:sz w:val="22"/>
            <w:szCs w:val="22"/>
          </w:rPr>
          <m:t>1-α</m:t>
        </m:r>
      </m:oMath>
      <w:r>
        <w:rPr>
          <w:rFonts w:ascii="Times" w:eastAsia="Times" w:hAnsi="Times" w:cs="Times"/>
          <w:sz w:val="22"/>
          <w:szCs w:val="22"/>
        </w:rPr>
        <w:t xml:space="preserve"> as the </w:t>
      </w:r>
      <w:proofErr w:type="gramStart"/>
      <w:r>
        <w:rPr>
          <w:rFonts w:ascii="Times" w:eastAsia="Times" w:hAnsi="Times" w:cs="Times"/>
          <w:sz w:val="22"/>
          <w:szCs w:val="22"/>
        </w:rPr>
        <w:t>socially-influenced</w:t>
      </w:r>
      <w:proofErr w:type="gramEnd"/>
      <w:r>
        <w:rPr>
          <w:rFonts w:ascii="Times" w:eastAsia="Times" w:hAnsi="Times" w:cs="Times"/>
          <w:sz w:val="22"/>
          <w:szCs w:val="22"/>
        </w:rPr>
        <w:t xml:space="preserve"> discovery probability. Numerical simulations show the tradeoff of </w:t>
      </w:r>
      <m:oMath>
        <m:r>
          <w:rPr>
            <w:rFonts w:ascii="Cambria Math" w:hAnsi="Cambria Math"/>
          </w:rPr>
          <m:t>α</m:t>
        </m:r>
      </m:oMath>
      <w:r>
        <w:rPr>
          <w:rFonts w:ascii="Times" w:eastAsia="Times" w:hAnsi="Times" w:cs="Times"/>
          <w:sz w:val="22"/>
          <w:szCs w:val="22"/>
        </w:rPr>
        <w:t xml:space="preserve"> on the diversity of knowledge when examined at the population level (e.g. number of distinct topics) and at the individual level (e.g. the average distance between topics for an agent), consistent across different intralayer configurations. Parti</w:t>
      </w:r>
      <w:proofErr w:type="spellStart"/>
      <w:r>
        <w:rPr>
          <w:rFonts w:ascii="Times" w:eastAsia="Times" w:hAnsi="Times" w:cs="Times"/>
          <w:sz w:val="22"/>
          <w:szCs w:val="22"/>
        </w:rPr>
        <w:t>cularly</w:t>
      </w:r>
      <w:proofErr w:type="spellEnd"/>
      <w:r>
        <w:rPr>
          <w:rFonts w:ascii="Times" w:eastAsia="Times" w:hAnsi="Times" w:cs="Times"/>
          <w:sz w:val="22"/>
          <w:szCs w:val="22"/>
        </w:rPr>
        <w:t xml:space="preserve">, higher </w:t>
      </w:r>
      <m:oMath>
        <m:r>
          <w:rPr>
            <w:rFonts w:ascii="Cambria Math" w:hAnsi="Cambria Math"/>
          </w:rPr>
          <m:t>α</m:t>
        </m:r>
      </m:oMath>
      <w:r>
        <w:rPr>
          <w:rFonts w:ascii="Times" w:eastAsia="Times" w:hAnsi="Times" w:cs="Times"/>
          <w:sz w:val="22"/>
          <w:szCs w:val="22"/>
        </w:rPr>
        <w:t xml:space="preserve">, more prone to self-learning, leads to higher population diversity and robustness. However lower </w:t>
      </w:r>
      <m:oMath>
        <m:r>
          <w:rPr>
            <w:rFonts w:ascii="Cambria Math" w:hAnsi="Cambria Math"/>
          </w:rPr>
          <m:t>α</m:t>
        </m:r>
      </m:oMath>
      <w:r>
        <w:rPr>
          <w:rFonts w:ascii="Times" w:eastAsia="Times" w:hAnsi="Times" w:cs="Times"/>
          <w:sz w:val="22"/>
          <w:szCs w:val="22"/>
        </w:rPr>
        <w:t>, more prone to social influence, more easily expands individual knowledge diversity on average. These numerical results might provide some basic insights into how social influence could affect the diversity of human knowledge, especially in the age of information and social media.</w:t>
      </w:r>
    </w:p>
    <w:p w14:paraId="292EA009" w14:textId="77777777" w:rsidR="00F77FD6" w:rsidRDefault="00F22770">
      <w:pPr>
        <w:pStyle w:val="Heading1"/>
        <w:spacing w:before="200" w:after="100"/>
        <w:jc w:val="both"/>
        <w:rPr>
          <w:rFonts w:ascii="Times" w:eastAsia="Times" w:hAnsi="Times" w:cs="Times"/>
          <w:color w:val="000000"/>
        </w:rPr>
      </w:pPr>
      <w:r>
        <w:rPr>
          <w:rFonts w:ascii="Times" w:eastAsia="Times" w:hAnsi="Times" w:cs="Times"/>
          <w:color w:val="000000"/>
        </w:rPr>
        <w:t xml:space="preserve">1. </w:t>
      </w:r>
      <w:r>
        <w:rPr>
          <w:rFonts w:ascii="Times" w:eastAsia="Times" w:hAnsi="Times" w:cs="Times"/>
          <w:color w:val="000000"/>
        </w:rPr>
        <w:tab/>
        <w:t>Introduction</w:t>
      </w:r>
    </w:p>
    <w:p w14:paraId="7CBE3356" w14:textId="77777777" w:rsidR="00F77FD6" w:rsidRDefault="00F22770">
      <w:pPr>
        <w:pBdr>
          <w:top w:val="nil"/>
          <w:left w:val="nil"/>
          <w:bottom w:val="nil"/>
          <w:right w:val="nil"/>
          <w:between w:val="nil"/>
        </w:pBdr>
        <w:spacing w:before="200" w:after="100"/>
        <w:jc w:val="both"/>
        <w:rPr>
          <w:rFonts w:ascii="Times" w:eastAsia="Times" w:hAnsi="Times" w:cs="Times"/>
        </w:rPr>
      </w:pPr>
      <w:r>
        <w:rPr>
          <w:rFonts w:ascii="Times" w:eastAsia="Times" w:hAnsi="Times" w:cs="Times"/>
        </w:rPr>
        <w:t xml:space="preserve">As the world becomes more connected and the </w:t>
      </w:r>
      <w:commentRangeStart w:id="1"/>
      <w:r>
        <w:rPr>
          <w:rFonts w:ascii="Times" w:eastAsia="Times" w:hAnsi="Times" w:cs="Times"/>
        </w:rPr>
        <w:t xml:space="preserve">amount of information </w:t>
      </w:r>
      <w:commentRangeEnd w:id="1"/>
      <w:r>
        <w:rPr>
          <w:rStyle w:val="CommentReference"/>
        </w:rPr>
        <w:commentReference w:id="1"/>
      </w:r>
      <w:r>
        <w:rPr>
          <w:rFonts w:ascii="Times" w:eastAsia="Times" w:hAnsi="Times" w:cs="Times"/>
        </w:rPr>
        <w:t xml:space="preserve">increases, how do we learn </w:t>
      </w:r>
      <w:commentRangeStart w:id="2"/>
      <w:r>
        <w:rPr>
          <w:rFonts w:ascii="Times" w:eastAsia="Times" w:hAnsi="Times" w:cs="Times"/>
        </w:rPr>
        <w:t xml:space="preserve">about the existing body of knowledge, and simultaneously updating with the new incoming information? </w:t>
      </w:r>
      <w:commentRangeEnd w:id="2"/>
      <w:r>
        <w:rPr>
          <w:rStyle w:val="CommentReference"/>
        </w:rPr>
        <w:commentReference w:id="2"/>
      </w:r>
      <w:r>
        <w:rPr>
          <w:rFonts w:ascii="Times" w:eastAsia="Times" w:hAnsi="Times" w:cs="Times"/>
        </w:rPr>
        <w:t xml:space="preserve">How diverse is knowledge acquired through social interactions? </w:t>
      </w:r>
      <w:commentRangeStart w:id="3"/>
      <w:r>
        <w:rPr>
          <w:rFonts w:ascii="Times" w:eastAsia="Times" w:hAnsi="Times" w:cs="Times"/>
        </w:rPr>
        <w:t xml:space="preserve">Are people becoming more specialized or generalized as a result, and also due to limited cognitive capacity, especially since specialization has interesting implications in creativity and research productivity </w:t>
      </w:r>
      <w:hyperlink w:anchor="bookmark=id.49x2ik5">
        <w:r>
          <w:rPr>
            <w:rFonts w:ascii="Times" w:eastAsia="Times" w:hAnsi="Times" w:cs="Times"/>
          </w:rPr>
          <w:t>[1]</w:t>
        </w:r>
      </w:hyperlink>
      <w:r>
        <w:rPr>
          <w:rFonts w:ascii="Times" w:eastAsia="Times" w:hAnsi="Times" w:cs="Times"/>
        </w:rPr>
        <w:t>?</w:t>
      </w:r>
      <w:commentRangeEnd w:id="3"/>
      <w:r>
        <w:rPr>
          <w:rStyle w:val="CommentReference"/>
        </w:rPr>
        <w:commentReference w:id="3"/>
      </w:r>
    </w:p>
    <w:p w14:paraId="27C461AE" w14:textId="77777777" w:rsidR="00F77FD6" w:rsidRDefault="00F22770">
      <w:pPr>
        <w:pBdr>
          <w:top w:val="nil"/>
          <w:left w:val="nil"/>
          <w:bottom w:val="nil"/>
          <w:right w:val="nil"/>
          <w:between w:val="nil"/>
        </w:pBdr>
        <w:spacing w:before="200" w:after="100"/>
        <w:jc w:val="both"/>
        <w:rPr>
          <w:rFonts w:ascii="Times" w:eastAsia="Times" w:hAnsi="Times" w:cs="Times"/>
        </w:rPr>
      </w:pPr>
      <w:r>
        <w:rPr>
          <w:rFonts w:ascii="Times" w:eastAsia="Times" w:hAnsi="Times" w:cs="Times"/>
        </w:rPr>
        <w:t xml:space="preserve">Answering these questions might be difficult at this point without assessing simple cases of learning within static networks. </w:t>
      </w:r>
      <w:commentRangeStart w:id="4"/>
      <w:r>
        <w:rPr>
          <w:rFonts w:ascii="Times" w:eastAsia="Times" w:hAnsi="Times" w:cs="Times"/>
        </w:rPr>
        <w:t xml:space="preserve">Previous works either include only </w:t>
      </w:r>
      <w:commentRangeEnd w:id="4"/>
      <w:r w:rsidR="00060414">
        <w:rPr>
          <w:rStyle w:val="CommentReference"/>
        </w:rPr>
        <w:commentReference w:id="4"/>
      </w:r>
      <w:r>
        <w:rPr>
          <w:rFonts w:ascii="Times" w:eastAsia="Times" w:hAnsi="Times" w:cs="Times"/>
        </w:rPr>
        <w:t xml:space="preserve">topic diversity analysis at the population level without considering the evolution of new topic acquisition </w:t>
      </w:r>
      <w:hyperlink w:anchor="bookmark=id.2p2csry">
        <w:r>
          <w:rPr>
            <w:rFonts w:ascii="Times" w:eastAsia="Times" w:hAnsi="Times" w:cs="Times"/>
          </w:rPr>
          <w:t>[2]</w:t>
        </w:r>
      </w:hyperlink>
      <w:r>
        <w:rPr>
          <w:rFonts w:ascii="Times" w:eastAsia="Times" w:hAnsi="Times" w:cs="Times"/>
        </w:rPr>
        <w:t xml:space="preserve"> or dynamic processes and analyses within only the intralayer networks </w:t>
      </w:r>
      <w:hyperlink w:anchor="bookmark=id.147n2zr">
        <w:r>
          <w:rPr>
            <w:rFonts w:ascii="Times" w:eastAsia="Times" w:hAnsi="Times" w:cs="Times"/>
          </w:rPr>
          <w:t>[3]</w:t>
        </w:r>
      </w:hyperlink>
      <w:r>
        <w:rPr>
          <w:rFonts w:ascii="Times" w:eastAsia="Times" w:hAnsi="Times" w:cs="Times"/>
        </w:rPr>
        <w:t xml:space="preserve">. </w:t>
      </w:r>
      <w:commentRangeStart w:id="5"/>
      <w:r>
        <w:rPr>
          <w:rFonts w:ascii="Times" w:eastAsia="Times" w:hAnsi="Times" w:cs="Times"/>
        </w:rPr>
        <w:t xml:space="preserve">A recent work </w:t>
      </w:r>
      <w:hyperlink w:anchor="bookmark=id.3o7alnk">
        <w:r>
          <w:rPr>
            <w:rFonts w:ascii="Times" w:eastAsia="Times" w:hAnsi="Times" w:cs="Times"/>
          </w:rPr>
          <w:t>[4]</w:t>
        </w:r>
      </w:hyperlink>
      <w:r>
        <w:rPr>
          <w:rFonts w:ascii="Times" w:eastAsia="Times" w:hAnsi="Times" w:cs="Times"/>
        </w:rPr>
        <w:t xml:space="preserve"> does address the involvement of social interaction in innovation dynamics but does not directly address the level of social influence nor analyze resulting knowledge diversity in details. </w:t>
      </w:r>
      <w:commentRangeEnd w:id="5"/>
      <w:r w:rsidR="00060414">
        <w:rPr>
          <w:rStyle w:val="CommentReference"/>
        </w:rPr>
        <w:commentReference w:id="5"/>
      </w:r>
      <w:r>
        <w:rPr>
          <w:rFonts w:ascii="Times" w:eastAsia="Times" w:hAnsi="Times" w:cs="Times"/>
        </w:rPr>
        <w:t>Hence</w:t>
      </w:r>
      <w:ins w:id="6" w:author="Silas Busch" w:date="2021-10-01T08:21:00Z">
        <w:r w:rsidR="00060414">
          <w:rPr>
            <w:rFonts w:ascii="Times" w:eastAsia="Times" w:hAnsi="Times" w:cs="Times"/>
          </w:rPr>
          <w:t>,</w:t>
        </w:r>
      </w:ins>
      <w:r>
        <w:rPr>
          <w:rFonts w:ascii="Times" w:eastAsia="Times" w:hAnsi="Times" w:cs="Times"/>
        </w:rPr>
        <w:t xml:space="preserve"> </w:t>
      </w:r>
      <w:commentRangeStart w:id="7"/>
      <w:r>
        <w:rPr>
          <w:rFonts w:ascii="Times" w:eastAsia="Times" w:hAnsi="Times" w:cs="Times"/>
        </w:rPr>
        <w:t>I want to</w:t>
      </w:r>
      <w:commentRangeEnd w:id="7"/>
      <w:r w:rsidR="00060414">
        <w:rPr>
          <w:rStyle w:val="CommentReference"/>
        </w:rPr>
        <w:commentReference w:id="7"/>
      </w:r>
      <w:r>
        <w:rPr>
          <w:rFonts w:ascii="Times" w:eastAsia="Times" w:hAnsi="Times" w:cs="Times"/>
        </w:rPr>
        <w:t xml:space="preserve"> examine how different knowledge acquisition strategies could affect one’s knowledge set, as well as the diversity of knowledge for the whole population.</w:t>
      </w:r>
    </w:p>
    <w:p w14:paraId="33E4185E" w14:textId="77777777" w:rsidR="00F77FD6" w:rsidRDefault="00F22770">
      <w:pPr>
        <w:pBdr>
          <w:top w:val="nil"/>
          <w:left w:val="nil"/>
          <w:bottom w:val="nil"/>
          <w:right w:val="nil"/>
          <w:between w:val="nil"/>
        </w:pBdr>
        <w:spacing w:before="200" w:after="100"/>
        <w:jc w:val="both"/>
        <w:rPr>
          <w:rFonts w:ascii="Times" w:eastAsia="Times" w:hAnsi="Times" w:cs="Times"/>
        </w:rPr>
      </w:pPr>
      <w:r>
        <w:rPr>
          <w:rFonts w:ascii="Times" w:eastAsia="Times" w:hAnsi="Times" w:cs="Times"/>
        </w:rPr>
        <w:t xml:space="preserve">There </w:t>
      </w:r>
      <w:del w:id="8" w:author="Silas Busch" w:date="2021-10-01T08:22:00Z">
        <w:r w:rsidDel="00060414">
          <w:rPr>
            <w:rFonts w:ascii="Times" w:eastAsia="Times" w:hAnsi="Times" w:cs="Times"/>
          </w:rPr>
          <w:delText xml:space="preserve">could </w:delText>
        </w:r>
      </w:del>
      <w:ins w:id="9" w:author="Silas Busch" w:date="2021-10-01T08:22:00Z">
        <w:r w:rsidR="00060414">
          <w:rPr>
            <w:rFonts w:ascii="Times" w:eastAsia="Times" w:hAnsi="Times" w:cs="Times"/>
          </w:rPr>
          <w:t>are</w:t>
        </w:r>
        <w:r w:rsidR="00060414">
          <w:rPr>
            <w:rFonts w:ascii="Times" w:eastAsia="Times" w:hAnsi="Times" w:cs="Times"/>
          </w:rPr>
          <w:t xml:space="preserve"> </w:t>
        </w:r>
      </w:ins>
      <w:del w:id="10" w:author="Silas Busch" w:date="2021-10-01T08:22:00Z">
        <w:r w:rsidDel="00060414">
          <w:rPr>
            <w:rFonts w:ascii="Times" w:eastAsia="Times" w:hAnsi="Times" w:cs="Times"/>
          </w:rPr>
          <w:delText xml:space="preserve">be </w:delText>
        </w:r>
      </w:del>
      <w:r>
        <w:rPr>
          <w:rFonts w:ascii="Times" w:eastAsia="Times" w:hAnsi="Times" w:cs="Times"/>
        </w:rPr>
        <w:t xml:space="preserve">multiple ways a person could learn something new. </w:t>
      </w:r>
      <w:commentRangeStart w:id="11"/>
      <w:r>
        <w:rPr>
          <w:rFonts w:ascii="Times" w:eastAsia="Times" w:hAnsi="Times" w:cs="Times"/>
        </w:rPr>
        <w:t xml:space="preserve">Here I want to focus </w:t>
      </w:r>
      <w:commentRangeEnd w:id="11"/>
      <w:r w:rsidR="00060414">
        <w:rPr>
          <w:rStyle w:val="CommentReference"/>
        </w:rPr>
        <w:commentReference w:id="11"/>
      </w:r>
      <w:r>
        <w:rPr>
          <w:rFonts w:ascii="Times" w:eastAsia="Times" w:hAnsi="Times" w:cs="Times"/>
        </w:rPr>
        <w:t xml:space="preserve">on only two ways: (1) active </w:t>
      </w:r>
      <w:r>
        <w:rPr>
          <w:rFonts w:ascii="Times" w:eastAsia="Times" w:hAnsi="Times" w:cs="Times"/>
          <w:i/>
        </w:rPr>
        <w:t>self-learning</w:t>
      </w:r>
      <w:r>
        <w:rPr>
          <w:rFonts w:ascii="Times" w:eastAsia="Times" w:hAnsi="Times" w:cs="Times"/>
        </w:rPr>
        <w:t xml:space="preserve"> by acquiring new knowledge through related topics (</w:t>
      </w:r>
      <w:r>
        <w:rPr>
          <w:rFonts w:ascii="Times" w:eastAsia="Times" w:hAnsi="Times" w:cs="Times"/>
          <w:b/>
        </w:rPr>
        <w:t xml:space="preserve">Fig. </w:t>
      </w:r>
      <w:hyperlink w:anchor="bookmark=id.3fwokq0">
        <w:r>
          <w:rPr>
            <w:rFonts w:ascii="Times" w:eastAsia="Times" w:hAnsi="Times" w:cs="Times"/>
            <w:b/>
          </w:rPr>
          <w:t>1</w:t>
        </w:r>
      </w:hyperlink>
      <w:r>
        <w:rPr>
          <w:rFonts w:ascii="Times" w:eastAsia="Times" w:hAnsi="Times" w:cs="Times"/>
        </w:rPr>
        <w:t xml:space="preserve">b); and (2) through </w:t>
      </w:r>
      <w:r>
        <w:rPr>
          <w:rFonts w:ascii="Times" w:eastAsia="Times" w:hAnsi="Times" w:cs="Times"/>
          <w:i/>
        </w:rPr>
        <w:t>social influence</w:t>
      </w:r>
      <w:r>
        <w:rPr>
          <w:rFonts w:ascii="Times" w:eastAsia="Times" w:hAnsi="Times" w:cs="Times"/>
        </w:rPr>
        <w:t xml:space="preserve"> as suggested by one’s </w:t>
      </w:r>
      <w:del w:id="12" w:author="Silas Busch" w:date="2021-10-01T08:26:00Z">
        <w:r w:rsidDel="00BC5615">
          <w:rPr>
            <w:rFonts w:ascii="Times" w:eastAsia="Times" w:hAnsi="Times" w:cs="Times"/>
          </w:rPr>
          <w:delText xml:space="preserve">own </w:delText>
        </w:r>
      </w:del>
      <w:r>
        <w:rPr>
          <w:rFonts w:ascii="Times" w:eastAsia="Times" w:hAnsi="Times" w:cs="Times"/>
        </w:rPr>
        <w:t>social circle (</w:t>
      </w:r>
      <w:r>
        <w:rPr>
          <w:rFonts w:ascii="Times" w:eastAsia="Times" w:hAnsi="Times" w:cs="Times"/>
          <w:b/>
        </w:rPr>
        <w:t xml:space="preserve">Fig. </w:t>
      </w:r>
      <w:hyperlink w:anchor="bookmark=id.3fwokq0">
        <w:r>
          <w:rPr>
            <w:rFonts w:ascii="Times" w:eastAsia="Times" w:hAnsi="Times" w:cs="Times"/>
            <w:b/>
          </w:rPr>
          <w:t>1</w:t>
        </w:r>
      </w:hyperlink>
      <w:r>
        <w:rPr>
          <w:rFonts w:ascii="Times" w:eastAsia="Times" w:hAnsi="Times" w:cs="Times"/>
        </w:rPr>
        <w:t xml:space="preserve">c). An example of the former is how one easily “falls down a rabbit hole” started from an already-known topic on Wikipedia or a reference in a journal article’s bibliography section. On the other hand, an example of the second scenario is movie recommendations from friends or new research papers shared via social media. As everyone tends to have </w:t>
      </w:r>
      <w:ins w:id="13" w:author="Silas Busch" w:date="2021-10-01T08:27:00Z">
        <w:r w:rsidR="00BC5615">
          <w:rPr>
            <w:rFonts w:ascii="Times" w:eastAsia="Times" w:hAnsi="Times" w:cs="Times"/>
          </w:rPr>
          <w:t xml:space="preserve">a </w:t>
        </w:r>
      </w:ins>
      <w:r>
        <w:rPr>
          <w:rFonts w:ascii="Times" w:eastAsia="Times" w:hAnsi="Times" w:cs="Times"/>
        </w:rPr>
        <w:t xml:space="preserve">certain capacity </w:t>
      </w:r>
      <w:del w:id="14" w:author="Silas Busch" w:date="2021-10-01T08:27:00Z">
        <w:r w:rsidDel="00BC5615">
          <w:rPr>
            <w:rFonts w:ascii="Times" w:eastAsia="Times" w:hAnsi="Times" w:cs="Times"/>
          </w:rPr>
          <w:delText xml:space="preserve">of </w:delText>
        </w:r>
      </w:del>
      <w:ins w:id="15" w:author="Silas Busch" w:date="2021-10-01T08:27:00Z">
        <w:r w:rsidR="00BC5615">
          <w:rPr>
            <w:rFonts w:ascii="Times" w:eastAsia="Times" w:hAnsi="Times" w:cs="Times"/>
          </w:rPr>
          <w:t>for</w:t>
        </w:r>
        <w:r w:rsidR="00BC5615">
          <w:rPr>
            <w:rFonts w:ascii="Times" w:eastAsia="Times" w:hAnsi="Times" w:cs="Times"/>
          </w:rPr>
          <w:t xml:space="preserve"> </w:t>
        </w:r>
      </w:ins>
      <w:r>
        <w:rPr>
          <w:rFonts w:ascii="Times" w:eastAsia="Times" w:hAnsi="Times" w:cs="Times"/>
        </w:rPr>
        <w:t xml:space="preserve">learning, how would these two scenarios affect the diversity of knowledge of different </w:t>
      </w:r>
      <w:r>
        <w:rPr>
          <w:rFonts w:ascii="Times" w:eastAsia="Times" w:hAnsi="Times" w:cs="Times"/>
          <w:i/>
        </w:rPr>
        <w:t>individuals</w:t>
      </w:r>
      <w:r>
        <w:rPr>
          <w:rFonts w:ascii="Times" w:eastAsia="Times" w:hAnsi="Times" w:cs="Times"/>
        </w:rPr>
        <w:t xml:space="preserve"> on average (specialists versus generalists), and of the entire social network </w:t>
      </w:r>
      <w:r>
        <w:rPr>
          <w:rFonts w:ascii="Times" w:eastAsia="Times" w:hAnsi="Times" w:cs="Times"/>
          <w:i/>
        </w:rPr>
        <w:t>population</w:t>
      </w:r>
      <w:r>
        <w:rPr>
          <w:rFonts w:ascii="Times" w:eastAsia="Times" w:hAnsi="Times" w:cs="Times"/>
        </w:rPr>
        <w:t xml:space="preserve"> as a whole (can all topics be </w:t>
      </w:r>
      <w:commentRangeStart w:id="16"/>
      <w:r>
        <w:rPr>
          <w:rFonts w:ascii="Times" w:eastAsia="Times" w:hAnsi="Times" w:cs="Times"/>
        </w:rPr>
        <w:t>learnt</w:t>
      </w:r>
      <w:commentRangeEnd w:id="16"/>
      <w:r w:rsidR="00BC5615">
        <w:rPr>
          <w:rStyle w:val="CommentReference"/>
        </w:rPr>
        <w:commentReference w:id="16"/>
      </w:r>
      <w:r>
        <w:rPr>
          <w:rFonts w:ascii="Times" w:eastAsia="Times" w:hAnsi="Times" w:cs="Times"/>
        </w:rPr>
        <w:t>)?</w:t>
      </w:r>
    </w:p>
    <w:p w14:paraId="5087A4EA" w14:textId="77777777" w:rsidR="00F77FD6" w:rsidRDefault="00F22770">
      <w:pPr>
        <w:pBdr>
          <w:top w:val="nil"/>
          <w:left w:val="nil"/>
          <w:bottom w:val="nil"/>
          <w:right w:val="nil"/>
          <w:between w:val="nil"/>
        </w:pBdr>
        <w:spacing w:before="200" w:after="100"/>
        <w:jc w:val="both"/>
        <w:rPr>
          <w:rFonts w:ascii="Times" w:eastAsia="Times" w:hAnsi="Times" w:cs="Times"/>
        </w:rPr>
      </w:pPr>
      <w:r>
        <w:rPr>
          <w:rFonts w:ascii="Times" w:eastAsia="Times" w:hAnsi="Times" w:cs="Times"/>
        </w:rPr>
        <w:t xml:space="preserve">Considering only these two different ways of acquiring new topics in a probabilistic manner, </w:t>
      </w:r>
      <w:commentRangeStart w:id="17"/>
      <w:r>
        <w:rPr>
          <w:rFonts w:ascii="Times" w:eastAsia="Times" w:hAnsi="Times" w:cs="Times"/>
        </w:rPr>
        <w:t>I</w:t>
      </w:r>
      <w:commentRangeEnd w:id="17"/>
      <w:r w:rsidR="00BC5615">
        <w:rPr>
          <w:rStyle w:val="CommentReference"/>
        </w:rPr>
        <w:commentReference w:id="17"/>
      </w:r>
      <w:r>
        <w:rPr>
          <w:rFonts w:ascii="Times" w:eastAsia="Times" w:hAnsi="Times" w:cs="Times"/>
        </w:rPr>
        <w:t xml:space="preserve"> examine the diversity of knowledge, represented </w:t>
      </w:r>
      <w:commentRangeStart w:id="18"/>
      <w:r>
        <w:rPr>
          <w:rFonts w:ascii="Times" w:eastAsia="Times" w:hAnsi="Times" w:cs="Times"/>
        </w:rPr>
        <w:t>as different metrics based on the distribution of topics, as well as graph metric</w:t>
      </w:r>
      <w:commentRangeEnd w:id="18"/>
      <w:r w:rsidR="00BC5615">
        <w:rPr>
          <w:rStyle w:val="CommentReference"/>
        </w:rPr>
        <w:commentReference w:id="18"/>
      </w:r>
      <w:r>
        <w:rPr>
          <w:rFonts w:ascii="Times" w:eastAsia="Times" w:hAnsi="Times" w:cs="Times"/>
        </w:rPr>
        <w:t>s. These are examined in simulations of randomly generated networks, with and without consideration of modularity within such networks. The results show that the self-</w:t>
      </w:r>
      <w:r>
        <w:rPr>
          <w:rFonts w:ascii="Times" w:eastAsia="Times" w:hAnsi="Times" w:cs="Times"/>
        </w:rPr>
        <w:lastRenderedPageBreak/>
        <w:t xml:space="preserve">learning process tends to improve diversity </w:t>
      </w:r>
      <w:ins w:id="19" w:author="Silas Busch" w:date="2021-10-01T08:37:00Z">
        <w:r w:rsidR="008367E1">
          <w:rPr>
            <w:rFonts w:ascii="Times" w:eastAsia="Times" w:hAnsi="Times" w:cs="Times"/>
          </w:rPr>
          <w:t xml:space="preserve">of topics? </w:t>
        </w:r>
      </w:ins>
      <w:r>
        <w:rPr>
          <w:rFonts w:ascii="Times" w:eastAsia="Times" w:hAnsi="Times" w:cs="Times"/>
        </w:rPr>
        <w:t>in the population</w:t>
      </w:r>
      <w:del w:id="20" w:author="Silas Busch" w:date="2021-10-01T08:37:00Z">
        <w:r w:rsidDel="008367E1">
          <w:rPr>
            <w:rFonts w:ascii="Times" w:eastAsia="Times" w:hAnsi="Times" w:cs="Times"/>
          </w:rPr>
          <w:delText xml:space="preserve"> manner</w:delText>
        </w:r>
      </w:del>
      <w:r>
        <w:rPr>
          <w:rFonts w:ascii="Times" w:eastAsia="Times" w:hAnsi="Times" w:cs="Times"/>
        </w:rPr>
        <w:t xml:space="preserve">, </w:t>
      </w:r>
      <w:del w:id="21" w:author="Silas Busch" w:date="2021-10-01T08:37:00Z">
        <w:r w:rsidDel="008367E1">
          <w:rPr>
            <w:rFonts w:ascii="Times" w:eastAsia="Times" w:hAnsi="Times" w:cs="Times"/>
          </w:rPr>
          <w:delText xml:space="preserve">but </w:delText>
        </w:r>
      </w:del>
      <w:ins w:id="22" w:author="Silas Busch" w:date="2021-10-01T08:37:00Z">
        <w:r w:rsidR="008367E1">
          <w:rPr>
            <w:rFonts w:ascii="Times" w:eastAsia="Times" w:hAnsi="Times" w:cs="Times"/>
          </w:rPr>
          <w:t>while</w:t>
        </w:r>
        <w:r w:rsidR="008367E1">
          <w:rPr>
            <w:rFonts w:ascii="Times" w:eastAsia="Times" w:hAnsi="Times" w:cs="Times"/>
          </w:rPr>
          <w:t xml:space="preserve"> </w:t>
        </w:r>
      </w:ins>
      <w:r>
        <w:rPr>
          <w:rFonts w:ascii="Times" w:eastAsia="Times" w:hAnsi="Times" w:cs="Times"/>
        </w:rPr>
        <w:t xml:space="preserve">recommendations through social influence </w:t>
      </w:r>
      <w:del w:id="23" w:author="Silas Busch" w:date="2021-10-01T08:37:00Z">
        <w:r w:rsidDel="008367E1">
          <w:rPr>
            <w:rFonts w:ascii="Times" w:eastAsia="Times" w:hAnsi="Times" w:cs="Times"/>
          </w:rPr>
          <w:delText xml:space="preserve">would </w:delText>
        </w:r>
      </w:del>
      <w:r>
        <w:rPr>
          <w:rFonts w:ascii="Times" w:eastAsia="Times" w:hAnsi="Times" w:cs="Times"/>
        </w:rPr>
        <w:t xml:space="preserve">generally benefit individual diversity. Consideration of groups within the models have mixed effects at the individual level more so than the </w:t>
      </w:r>
      <w:commentRangeStart w:id="24"/>
      <w:r>
        <w:rPr>
          <w:rFonts w:ascii="Times" w:eastAsia="Times" w:hAnsi="Times" w:cs="Times"/>
        </w:rPr>
        <w:t>population level.</w:t>
      </w:r>
      <w:bookmarkStart w:id="25" w:name="bookmark=id.gjdgxs" w:colFirst="0" w:colLast="0"/>
      <w:bookmarkEnd w:id="25"/>
      <w:commentRangeEnd w:id="24"/>
      <w:r w:rsidR="008367E1">
        <w:rPr>
          <w:rStyle w:val="CommentReference"/>
        </w:rPr>
        <w:commentReference w:id="24"/>
      </w:r>
    </w:p>
    <w:p w14:paraId="7ECE8BE1" w14:textId="77777777" w:rsidR="00F77FD6" w:rsidRDefault="00F22770">
      <w:pPr>
        <w:pStyle w:val="Heading1"/>
        <w:spacing w:before="200" w:after="100"/>
        <w:jc w:val="both"/>
      </w:pPr>
      <w:r>
        <w:rPr>
          <w:rFonts w:ascii="Times" w:eastAsia="Times" w:hAnsi="Times" w:cs="Times"/>
          <w:color w:val="000000"/>
        </w:rPr>
        <w:t xml:space="preserve">2. </w:t>
      </w:r>
      <w:r>
        <w:rPr>
          <w:rFonts w:ascii="Times" w:eastAsia="Times" w:hAnsi="Times" w:cs="Times"/>
          <w:color w:val="000000"/>
        </w:rPr>
        <w:tab/>
        <w:t>Methods</w:t>
      </w:r>
    </w:p>
    <w:p w14:paraId="54D94600" w14:textId="77777777" w:rsidR="00F77FD6" w:rsidRDefault="00F22770">
      <w:pPr>
        <w:pStyle w:val="Heading2"/>
        <w:spacing w:after="100"/>
        <w:jc w:val="both"/>
        <w:rPr>
          <w:rFonts w:ascii="Times" w:eastAsia="Times" w:hAnsi="Times" w:cs="Times"/>
          <w:color w:val="000000"/>
        </w:rPr>
      </w:pPr>
      <w:bookmarkStart w:id="26" w:name="_heading=h.jo4sg81ut3p0" w:colFirst="0" w:colLast="0"/>
      <w:bookmarkEnd w:id="26"/>
      <w:r>
        <w:rPr>
          <w:rFonts w:ascii="Times" w:eastAsia="Times" w:hAnsi="Times" w:cs="Times"/>
          <w:color w:val="000000"/>
        </w:rPr>
        <w:t>2.1.</w:t>
      </w:r>
      <w:r>
        <w:rPr>
          <w:rFonts w:ascii="Times" w:eastAsia="Times" w:hAnsi="Times" w:cs="Times"/>
          <w:color w:val="000000"/>
        </w:rPr>
        <w:tab/>
        <w:t>Model</w:t>
      </w:r>
    </w:p>
    <w:p w14:paraId="2E5F533B" w14:textId="77777777" w:rsidR="00F77FD6" w:rsidRDefault="00F22770">
      <w:pPr>
        <w:pStyle w:val="Heading3"/>
        <w:spacing w:after="100"/>
        <w:jc w:val="both"/>
        <w:rPr>
          <w:rFonts w:ascii="Times" w:eastAsia="Times" w:hAnsi="Times" w:cs="Times"/>
          <w:color w:val="000000"/>
        </w:rPr>
      </w:pPr>
      <w:r>
        <w:rPr>
          <w:rFonts w:ascii="Times" w:eastAsia="Times" w:hAnsi="Times" w:cs="Times"/>
          <w:color w:val="000000"/>
        </w:rPr>
        <w:t>General description</w:t>
      </w:r>
    </w:p>
    <w:p w14:paraId="1A08C11F" w14:textId="77777777" w:rsidR="00F77FD6" w:rsidRDefault="00F22770">
      <w:pPr>
        <w:pBdr>
          <w:top w:val="nil"/>
          <w:left w:val="nil"/>
          <w:bottom w:val="nil"/>
          <w:right w:val="nil"/>
          <w:between w:val="nil"/>
        </w:pBdr>
        <w:spacing w:before="200" w:after="100"/>
        <w:jc w:val="both"/>
        <w:rPr>
          <w:rFonts w:ascii="Times" w:eastAsia="Times" w:hAnsi="Times" w:cs="Times"/>
        </w:rPr>
      </w:pPr>
      <w:r>
        <w:rPr>
          <w:rFonts w:ascii="Times" w:eastAsia="Times" w:hAnsi="Times" w:cs="Times"/>
        </w:rPr>
        <w:t xml:space="preserve">All models considered here are binary undirected graphs. There are </w:t>
      </w:r>
      <m:oMath>
        <m:sSub>
          <m:sSubPr>
            <m:ctrlPr>
              <w:rPr>
                <w:rFonts w:ascii="Times" w:eastAsia="Times" w:hAnsi="Times" w:cs="Times"/>
              </w:rPr>
            </m:ctrlPr>
          </m:sSubPr>
          <m:e>
            <m:r>
              <w:rPr>
                <w:rFonts w:ascii="Times" w:eastAsia="Times" w:hAnsi="Times" w:cs="Times"/>
              </w:rPr>
              <m:t>n</m:t>
            </m:r>
          </m:e>
          <m:sub>
            <m:r>
              <w:rPr>
                <w:rFonts w:ascii="Times" w:eastAsia="Times" w:hAnsi="Times" w:cs="Times"/>
              </w:rPr>
              <m:t>a</m:t>
            </m:r>
          </m:sub>
        </m:sSub>
        <m:r>
          <w:rPr>
            <w:rFonts w:ascii="Times" w:eastAsia="Times" w:hAnsi="Times" w:cs="Times"/>
          </w:rPr>
          <m:t>=200</m:t>
        </m:r>
      </m:oMath>
      <w:r>
        <w:rPr>
          <w:rFonts w:ascii="Times" w:eastAsia="Times" w:hAnsi="Times" w:cs="Times"/>
        </w:rPr>
        <w:t xml:space="preserve"> agents and </w:t>
      </w:r>
      <m:oMath>
        <m:sSub>
          <m:sSubPr>
            <m:ctrlPr>
              <w:rPr>
                <w:rFonts w:ascii="Times" w:eastAsia="Times" w:hAnsi="Times" w:cs="Times"/>
              </w:rPr>
            </m:ctrlPr>
          </m:sSubPr>
          <m:e>
            <m:r>
              <w:rPr>
                <w:rFonts w:ascii="Times" w:eastAsia="Times" w:hAnsi="Times" w:cs="Times"/>
              </w:rPr>
              <m:t>n</m:t>
            </m:r>
          </m:e>
          <m:sub>
            <m:r>
              <w:rPr>
                <w:rFonts w:ascii="Times" w:eastAsia="Times" w:hAnsi="Times" w:cs="Times"/>
              </w:rPr>
              <m:t>t</m:t>
            </m:r>
          </m:sub>
        </m:sSub>
        <m:r>
          <w:rPr>
            <w:rFonts w:ascii="Times" w:eastAsia="Times" w:hAnsi="Times" w:cs="Times"/>
          </w:rPr>
          <m:t>=1000</m:t>
        </m:r>
      </m:oMath>
      <w:r>
        <w:rPr>
          <w:rFonts w:ascii="Times" w:eastAsia="Times" w:hAnsi="Times" w:cs="Times"/>
        </w:rPr>
        <w:t xml:space="preserve"> topics. </w:t>
      </w:r>
      <w:commentRangeStart w:id="27"/>
      <w:r>
        <w:rPr>
          <w:rFonts w:ascii="Times" w:eastAsia="Times" w:hAnsi="Times" w:cs="Times"/>
        </w:rPr>
        <w:t xml:space="preserve">Denote </w:t>
      </w:r>
      <m:oMath>
        <m:r>
          <w:rPr>
            <w:rFonts w:ascii="Times" w:eastAsia="Times" w:hAnsi="Times" w:cs="Times"/>
          </w:rPr>
          <m:t>A</m:t>
        </m:r>
      </m:oMath>
      <w:r>
        <w:rPr>
          <w:rFonts w:ascii="Times" w:eastAsia="Times" w:hAnsi="Times" w:cs="Times"/>
        </w:rPr>
        <w:t xml:space="preserve"> and </w:t>
      </w:r>
      <m:oMath>
        <m:r>
          <w:rPr>
            <w:rFonts w:ascii="Times" w:eastAsia="Times" w:hAnsi="Times" w:cs="Times"/>
          </w:rPr>
          <m:t>T</m:t>
        </m:r>
      </m:oMath>
      <w:r>
        <w:rPr>
          <w:rFonts w:ascii="Times" w:eastAsia="Times" w:hAnsi="Times" w:cs="Times"/>
        </w:rPr>
        <w:t xml:space="preserve"> </w:t>
      </w:r>
      <w:commentRangeEnd w:id="27"/>
      <w:r w:rsidR="002F4DB8">
        <w:rPr>
          <w:rStyle w:val="CommentReference"/>
        </w:rPr>
        <w:commentReference w:id="27"/>
      </w:r>
      <w:r>
        <w:rPr>
          <w:rFonts w:ascii="Times" w:eastAsia="Times" w:hAnsi="Times" w:cs="Times"/>
        </w:rPr>
        <w:t xml:space="preserve">as the symmetric binary adjacency matrices of the agent graph </w:t>
      </w:r>
      <m:oMath>
        <m:sSub>
          <m:sSubPr>
            <m:ctrlPr>
              <w:rPr>
                <w:rFonts w:ascii="Times" w:eastAsia="Times" w:hAnsi="Times" w:cs="Times"/>
              </w:rPr>
            </m:ctrlPr>
          </m:sSubPr>
          <m:e>
            <m:r>
              <w:rPr>
                <w:rFonts w:ascii="Times" w:eastAsia="Times" w:hAnsi="Times" w:cs="Times"/>
              </w:rPr>
              <m:t>G</m:t>
            </m:r>
          </m:e>
          <m:sub>
            <m:r>
              <w:rPr>
                <w:rFonts w:ascii="Times" w:eastAsia="Times" w:hAnsi="Times" w:cs="Times"/>
              </w:rPr>
              <m:t>a</m:t>
            </m:r>
          </m:sub>
        </m:sSub>
      </m:oMath>
      <w:r>
        <w:rPr>
          <w:rFonts w:ascii="Times" w:eastAsia="Times" w:hAnsi="Times" w:cs="Times"/>
        </w:rPr>
        <w:t xml:space="preserve"> and topic graph </w:t>
      </w:r>
      <m:oMath>
        <m:sSub>
          <m:sSubPr>
            <m:ctrlPr>
              <w:rPr>
                <w:rFonts w:ascii="Times" w:eastAsia="Times" w:hAnsi="Times" w:cs="Times"/>
              </w:rPr>
            </m:ctrlPr>
          </m:sSubPr>
          <m:e>
            <m:r>
              <w:rPr>
                <w:rFonts w:ascii="Times" w:eastAsia="Times" w:hAnsi="Times" w:cs="Times"/>
              </w:rPr>
              <m:t>G</m:t>
            </m:r>
          </m:e>
          <m:sub>
            <m:r>
              <w:rPr>
                <w:rFonts w:ascii="Times" w:eastAsia="Times" w:hAnsi="Times" w:cs="Times"/>
              </w:rPr>
              <m:t>t</m:t>
            </m:r>
          </m:sub>
        </m:sSub>
      </m:oMath>
      <w:commentRangeStart w:id="28"/>
      <w:ins w:id="29" w:author="Silas Busch" w:date="2021-10-01T08:54:00Z">
        <w:r w:rsidR="002F4DB8">
          <w:rPr>
            <w:rFonts w:ascii="Times" w:eastAsia="Times" w:hAnsi="Times" w:cs="Times"/>
          </w:rPr>
          <w:t>,</w:t>
        </w:r>
      </w:ins>
      <w:r>
        <w:rPr>
          <w:rFonts w:ascii="Times" w:eastAsia="Times" w:hAnsi="Times" w:cs="Times"/>
        </w:rPr>
        <w:t xml:space="preserve"> respectively </w:t>
      </w:r>
      <w:commentRangeEnd w:id="28"/>
      <w:r w:rsidR="002F4DB8">
        <w:rPr>
          <w:rStyle w:val="CommentReference"/>
        </w:rPr>
        <w:commentReference w:id="28"/>
      </w:r>
      <w:r>
        <w:rPr>
          <w:rFonts w:ascii="Times" w:eastAsia="Times" w:hAnsi="Times" w:cs="Times"/>
        </w:rPr>
        <w:t>(</w:t>
      </w:r>
      <w:r>
        <w:rPr>
          <w:rFonts w:ascii="Times" w:eastAsia="Times" w:hAnsi="Times" w:cs="Times"/>
          <w:b/>
        </w:rPr>
        <w:t xml:space="preserve">Fig. </w:t>
      </w:r>
      <w:hyperlink w:anchor="bookmark=id.3fwokq0">
        <w:r>
          <w:rPr>
            <w:rFonts w:ascii="Times" w:eastAsia="Times" w:hAnsi="Times" w:cs="Times"/>
            <w:b/>
          </w:rPr>
          <w:t>1</w:t>
        </w:r>
      </w:hyperlink>
      <w:r>
        <w:rPr>
          <w:rFonts w:ascii="Times" w:eastAsia="Times" w:hAnsi="Times" w:cs="Times"/>
        </w:rPr>
        <w:t xml:space="preserve">a). The bipartite incidence matrix </w:t>
      </w:r>
      <m:oMath>
        <m:r>
          <w:rPr>
            <w:rFonts w:ascii="Cambria Math" w:hAnsi="Cambria Math"/>
          </w:rPr>
          <m:t>τ</m:t>
        </m:r>
      </m:oMath>
      <w:r>
        <w:rPr>
          <w:rFonts w:ascii="Times" w:eastAsia="Times" w:hAnsi="Times" w:cs="Times"/>
        </w:rPr>
        <w:t xml:space="preserve"> of size </w:t>
      </w:r>
      <m:oMath>
        <m:sSub>
          <m:sSubPr>
            <m:ctrlPr>
              <w:rPr>
                <w:rFonts w:ascii="Times" w:eastAsia="Times" w:hAnsi="Times" w:cs="Times"/>
              </w:rPr>
            </m:ctrlPr>
          </m:sSubPr>
          <m:e>
            <m:r>
              <w:rPr>
                <w:rFonts w:ascii="Times" w:eastAsia="Times" w:hAnsi="Times" w:cs="Times"/>
              </w:rPr>
              <m:t>n</m:t>
            </m:r>
          </m:e>
          <m:sub>
            <m:r>
              <w:rPr>
                <w:rFonts w:ascii="Times" w:eastAsia="Times" w:hAnsi="Times" w:cs="Times"/>
              </w:rPr>
              <m:t>t</m:t>
            </m:r>
          </m:sub>
        </m:sSub>
        <m:r>
          <w:rPr>
            <w:rFonts w:ascii="Times" w:eastAsia="Times" w:hAnsi="Times" w:cs="Times"/>
          </w:rPr>
          <m:t>×</m:t>
        </m:r>
        <m:sSub>
          <m:sSubPr>
            <m:ctrlPr>
              <w:rPr>
                <w:rFonts w:ascii="Times" w:eastAsia="Times" w:hAnsi="Times" w:cs="Times"/>
              </w:rPr>
            </m:ctrlPr>
          </m:sSubPr>
          <m:e>
            <m:r>
              <w:rPr>
                <w:rFonts w:ascii="Times" w:eastAsia="Times" w:hAnsi="Times" w:cs="Times"/>
              </w:rPr>
              <m:t>n</m:t>
            </m:r>
          </m:e>
          <m:sub>
            <m:r>
              <w:rPr>
                <w:rFonts w:ascii="Times" w:eastAsia="Times" w:hAnsi="Times" w:cs="Times"/>
              </w:rPr>
              <m:t>a</m:t>
            </m:r>
          </m:sub>
        </m:sSub>
      </m:oMath>
      <w:r>
        <w:rPr>
          <w:rFonts w:ascii="Times" w:eastAsia="Times" w:hAnsi="Times" w:cs="Times"/>
        </w:rPr>
        <w:t xml:space="preserve"> represents the topics that the agents know about. It is assumed throughout that the </w:t>
      </w:r>
      <w:commentRangeStart w:id="30"/>
      <w:r>
        <w:rPr>
          <w:rFonts w:ascii="Times" w:eastAsia="Times" w:hAnsi="Times" w:cs="Times"/>
        </w:rPr>
        <w:t>intra</w:t>
      </w:r>
      <w:commentRangeEnd w:id="30"/>
      <w:r w:rsidR="008A6470">
        <w:rPr>
          <w:rStyle w:val="CommentReference"/>
        </w:rPr>
        <w:commentReference w:id="30"/>
      </w:r>
      <w:r>
        <w:rPr>
          <w:rFonts w:ascii="Times" w:eastAsia="Times" w:hAnsi="Times" w:cs="Times"/>
        </w:rPr>
        <w:t xml:space="preserve">layer edges are static while the interlayer edges could be </w:t>
      </w:r>
      <w:r>
        <w:rPr>
          <w:rFonts w:ascii="Times" w:eastAsia="Times" w:hAnsi="Times" w:cs="Times"/>
          <w:i/>
        </w:rPr>
        <w:t>acquired</w:t>
      </w:r>
      <w:r>
        <w:rPr>
          <w:rFonts w:ascii="Times" w:eastAsia="Times" w:hAnsi="Times" w:cs="Times"/>
        </w:rPr>
        <w:t xml:space="preserve"> through </w:t>
      </w:r>
      <w:commentRangeStart w:id="31"/>
      <w:r>
        <w:rPr>
          <w:rFonts w:ascii="Times" w:eastAsia="Times" w:hAnsi="Times" w:cs="Times"/>
        </w:rPr>
        <w:t>the update process</w:t>
      </w:r>
      <w:commentRangeEnd w:id="31"/>
      <w:r w:rsidR="008A6470">
        <w:rPr>
          <w:rStyle w:val="CommentReference"/>
        </w:rPr>
        <w:commentReference w:id="31"/>
      </w:r>
      <w:r>
        <w:rPr>
          <w:rFonts w:ascii="Times" w:eastAsia="Times" w:hAnsi="Times" w:cs="Times"/>
        </w:rPr>
        <w:t xml:space="preserve">. </w:t>
      </w:r>
      <w:del w:id="32" w:author="Silas Busch" w:date="2021-10-01T09:09:00Z">
        <w:r w:rsidDel="008A6470">
          <w:rPr>
            <w:rFonts w:ascii="Times" w:eastAsia="Times" w:hAnsi="Times" w:cs="Times"/>
          </w:rPr>
          <w:delText xml:space="preserve">And </w:delText>
        </w:r>
      </w:del>
      <w:ins w:id="33" w:author="Silas Busch" w:date="2021-10-01T09:09:00Z">
        <w:r w:rsidR="008A6470">
          <w:rPr>
            <w:rFonts w:ascii="Times" w:eastAsia="Times" w:hAnsi="Times" w:cs="Times"/>
          </w:rPr>
          <w:t>O</w:t>
        </w:r>
      </w:ins>
      <w:del w:id="34" w:author="Silas Busch" w:date="2021-10-01T09:09:00Z">
        <w:r w:rsidDel="008A6470">
          <w:rPr>
            <w:rFonts w:ascii="Times" w:eastAsia="Times" w:hAnsi="Times" w:cs="Times"/>
          </w:rPr>
          <w:delText>o</w:delText>
        </w:r>
      </w:del>
      <w:r>
        <w:rPr>
          <w:rFonts w:ascii="Times" w:eastAsia="Times" w:hAnsi="Times" w:cs="Times"/>
        </w:rPr>
        <w:t xml:space="preserve">nce an interlayer edge is </w:t>
      </w:r>
      <w:proofErr w:type="gramStart"/>
      <w:r>
        <w:rPr>
          <w:rFonts w:ascii="Times" w:eastAsia="Times" w:hAnsi="Times" w:cs="Times"/>
        </w:rPr>
        <w:t>acquired,</w:t>
      </w:r>
      <w:proofErr w:type="gramEnd"/>
      <w:r>
        <w:rPr>
          <w:rFonts w:ascii="Times" w:eastAsia="Times" w:hAnsi="Times" w:cs="Times"/>
        </w:rPr>
        <w:t xml:space="preserve"> it is assumed to be persistent. At the initial stage, each agent is assigned at most </w:t>
      </w:r>
      <m:oMath>
        <m:sSub>
          <m:sSubPr>
            <m:ctrlPr>
              <w:rPr>
                <w:rFonts w:ascii="Times" w:eastAsia="Times" w:hAnsi="Times" w:cs="Times"/>
              </w:rPr>
            </m:ctrlPr>
          </m:sSubPr>
          <m:e>
            <m:r>
              <w:rPr>
                <w:rFonts w:ascii="Cambria Math" w:hAnsi="Cambria Math"/>
              </w:rPr>
              <m:t>τ</m:t>
            </m:r>
          </m:e>
          <m:sub>
            <m:r>
              <w:rPr>
                <w:rFonts w:ascii="Times" w:eastAsia="Times" w:hAnsi="Times" w:cs="Times"/>
              </w:rPr>
              <m:t>0</m:t>
            </m:r>
          </m:sub>
        </m:sSub>
        <m:r>
          <w:rPr>
            <w:rFonts w:ascii="Times" w:eastAsia="Times" w:hAnsi="Times" w:cs="Times"/>
          </w:rPr>
          <m:t>=5</m:t>
        </m:r>
      </m:oMath>
      <w:r>
        <w:rPr>
          <w:rFonts w:ascii="Times" w:eastAsia="Times" w:hAnsi="Times" w:cs="Times"/>
        </w:rPr>
        <w:t xml:space="preserve"> topics with certain probabilities based on the models of the intralayer models (see below). There is also an upper limit topic capacity </w:t>
      </w:r>
      <m:oMath>
        <m:sSub>
          <m:sSubPr>
            <m:ctrlPr>
              <w:rPr>
                <w:rFonts w:ascii="Times" w:eastAsia="Times" w:hAnsi="Times" w:cs="Times"/>
              </w:rPr>
            </m:ctrlPr>
          </m:sSubPr>
          <m:e>
            <m:r>
              <w:rPr>
                <w:rFonts w:ascii="Cambria Math" w:hAnsi="Cambria Math"/>
              </w:rPr>
              <m:t>τ</m:t>
            </m:r>
          </m:e>
          <m:sub>
            <m:r>
              <w:rPr>
                <w:rFonts w:ascii="Times" w:eastAsia="Times" w:hAnsi="Times" w:cs="Times"/>
              </w:rPr>
              <m:t>max</m:t>
            </m:r>
          </m:sub>
        </m:sSub>
        <m:r>
          <w:rPr>
            <w:rFonts w:ascii="Times" w:eastAsia="Times" w:hAnsi="Times" w:cs="Times"/>
          </w:rPr>
          <m:t>=50</m:t>
        </m:r>
      </m:oMath>
      <w:r>
        <w:rPr>
          <w:rFonts w:ascii="Times" w:eastAsia="Times" w:hAnsi="Times" w:cs="Times"/>
        </w:rPr>
        <w:t xml:space="preserve"> per agent, and the update process is only simulated until </w:t>
      </w:r>
      <m:oMath>
        <m:r>
          <w:rPr>
            <w:rFonts w:ascii="Times" w:eastAsia="Times" w:hAnsi="Times" w:cs="Times"/>
          </w:rPr>
          <m:t>1.2</m:t>
        </m:r>
        <m:sSub>
          <m:sSubPr>
            <m:ctrlPr>
              <w:rPr>
                <w:rFonts w:ascii="Times" w:eastAsia="Times" w:hAnsi="Times" w:cs="Times"/>
              </w:rPr>
            </m:ctrlPr>
          </m:sSubPr>
          <m:e>
            <m:r>
              <w:rPr>
                <w:rFonts w:ascii="Times" w:eastAsia="Times" w:hAnsi="Times" w:cs="Times"/>
              </w:rPr>
              <m:t>τ</m:t>
            </m:r>
          </m:e>
          <m:sub>
            <m:r>
              <w:rPr>
                <w:rFonts w:ascii="Times" w:eastAsia="Times" w:hAnsi="Times" w:cs="Times"/>
              </w:rPr>
              <m:t>max</m:t>
            </m:r>
          </m:sub>
        </m:sSub>
        <m:r>
          <w:rPr>
            <w:rFonts w:ascii="Times" w:eastAsia="Times" w:hAnsi="Times" w:cs="Times"/>
          </w:rPr>
          <m:t>=60</m:t>
        </m:r>
      </m:oMath>
      <w:r>
        <w:rPr>
          <w:rFonts w:ascii="Times" w:eastAsia="Times" w:hAnsi="Times" w:cs="Times"/>
        </w:rPr>
        <w:t xml:space="preserve"> time steps. For each parameter set (</w:t>
      </w:r>
      <m:oMath>
        <m:r>
          <w:rPr>
            <w:rFonts w:ascii="Cambria Math" w:hAnsi="Cambria Math"/>
          </w:rPr>
          <m:t>α</m:t>
        </m:r>
      </m:oMath>
      <w:r>
        <w:rPr>
          <w:rFonts w:ascii="Times" w:eastAsia="Times" w:hAnsi="Times" w:cs="Times"/>
        </w:rPr>
        <w:t>, intralayer models, interlayer initialization), I ran 5 simulations each.</w:t>
      </w:r>
      <w:bookmarkStart w:id="35" w:name="bookmark=id.3znysh7" w:colFirst="0" w:colLast="0"/>
      <w:bookmarkEnd w:id="35"/>
    </w:p>
    <w:p w14:paraId="5CE58F10" w14:textId="77777777" w:rsidR="00F77FD6" w:rsidRDefault="00F22770">
      <w:pPr>
        <w:pStyle w:val="Heading3"/>
        <w:spacing w:after="100"/>
        <w:jc w:val="both"/>
        <w:rPr>
          <w:rFonts w:ascii="Times" w:eastAsia="Times" w:hAnsi="Times" w:cs="Times"/>
          <w:color w:val="000000"/>
        </w:rPr>
      </w:pPr>
      <w:r>
        <w:rPr>
          <w:rFonts w:ascii="Times" w:eastAsia="Times" w:hAnsi="Times" w:cs="Times"/>
          <w:color w:val="000000"/>
        </w:rPr>
        <w:t>Update of interlayer edges</w:t>
      </w:r>
    </w:p>
    <w:p w14:paraId="6DAE399E" w14:textId="77777777" w:rsidR="00F77FD6" w:rsidRDefault="00F22770">
      <w:pPr>
        <w:pBdr>
          <w:top w:val="nil"/>
          <w:left w:val="nil"/>
          <w:bottom w:val="nil"/>
          <w:right w:val="nil"/>
          <w:between w:val="nil"/>
        </w:pBdr>
        <w:spacing w:before="200" w:after="100"/>
        <w:jc w:val="both"/>
        <w:rPr>
          <w:rFonts w:ascii="Times" w:eastAsia="Times" w:hAnsi="Times" w:cs="Times"/>
        </w:rPr>
      </w:pPr>
      <w:r>
        <w:rPr>
          <w:rFonts w:ascii="Times" w:eastAsia="Times" w:hAnsi="Times" w:cs="Times"/>
        </w:rPr>
        <w:t xml:space="preserve">At each time step, at most one new topic is learnt per agent. The agent could acquire a new topic edge either through the self-learning strategy with </w:t>
      </w:r>
      <m:oMath>
        <m:r>
          <w:rPr>
            <w:rFonts w:ascii="Cambria Math" w:hAnsi="Cambria Math"/>
          </w:rPr>
          <m:t>α</m:t>
        </m:r>
      </m:oMath>
      <w:r>
        <w:rPr>
          <w:rFonts w:ascii="Times" w:eastAsia="Times" w:hAnsi="Times" w:cs="Times"/>
        </w:rPr>
        <w:t xml:space="preserve"> probability, by learning about the related topics of things an agent already knows about (</w:t>
      </w:r>
      <w:r>
        <w:rPr>
          <w:rFonts w:ascii="Times" w:eastAsia="Times" w:hAnsi="Times" w:cs="Times"/>
          <w:b/>
        </w:rPr>
        <w:t xml:space="preserve">Fig. </w:t>
      </w:r>
      <w:hyperlink w:anchor="bookmark=id.3fwokq0">
        <w:r>
          <w:rPr>
            <w:rFonts w:ascii="Times" w:eastAsia="Times" w:hAnsi="Times" w:cs="Times"/>
            <w:b/>
          </w:rPr>
          <w:t>1</w:t>
        </w:r>
      </w:hyperlink>
      <w:r>
        <w:rPr>
          <w:rFonts w:ascii="Times" w:eastAsia="Times" w:hAnsi="Times" w:cs="Times"/>
        </w:rPr>
        <w:t xml:space="preserve">b). On the other hand, with </w:t>
      </w:r>
      <w:commentRangeStart w:id="36"/>
      <w:r>
        <w:rPr>
          <w:rFonts w:ascii="Times" w:eastAsia="Times" w:hAnsi="Times" w:cs="Times"/>
        </w:rPr>
        <w:t xml:space="preserve">probability </w:t>
      </w:r>
      <m:oMath>
        <m:r>
          <w:rPr>
            <w:rFonts w:ascii="Cambria Math" w:hAnsi="Cambria Math"/>
          </w:rPr>
          <m:t>β</m:t>
        </m:r>
      </m:oMath>
      <w:r>
        <w:rPr>
          <w:rFonts w:ascii="Times" w:eastAsia="Times" w:hAnsi="Times" w:cs="Times"/>
        </w:rPr>
        <w:t xml:space="preserve">, </w:t>
      </w:r>
      <w:commentRangeEnd w:id="36"/>
      <w:r w:rsidR="00D74A86">
        <w:rPr>
          <w:rStyle w:val="CommentReference"/>
        </w:rPr>
        <w:commentReference w:id="36"/>
      </w:r>
      <w:r>
        <w:rPr>
          <w:rFonts w:ascii="Times" w:eastAsia="Times" w:hAnsi="Times" w:cs="Times"/>
        </w:rPr>
        <w:t>an agent could acquire a new topic edge by traversing its neighbors in the agent graph then to the topic graph (</w:t>
      </w:r>
      <w:r>
        <w:rPr>
          <w:rFonts w:ascii="Times" w:eastAsia="Times" w:hAnsi="Times" w:cs="Times"/>
          <w:b/>
        </w:rPr>
        <w:t xml:space="preserve">Fig. </w:t>
      </w:r>
      <w:hyperlink w:anchor="bookmark=id.3fwokq0">
        <w:r>
          <w:rPr>
            <w:rFonts w:ascii="Times" w:eastAsia="Times" w:hAnsi="Times" w:cs="Times"/>
            <w:b/>
          </w:rPr>
          <w:t>1</w:t>
        </w:r>
      </w:hyperlink>
      <w:r>
        <w:rPr>
          <w:rFonts w:ascii="Times" w:eastAsia="Times" w:hAnsi="Times" w:cs="Times"/>
        </w:rPr>
        <w:t>c). One way to implement this is below.</w:t>
      </w:r>
    </w:p>
    <w:p w14:paraId="4FE55650" w14:textId="77777777" w:rsidR="00F77FD6" w:rsidRDefault="00F22770">
      <w:pPr>
        <w:pBdr>
          <w:top w:val="nil"/>
          <w:left w:val="nil"/>
          <w:bottom w:val="nil"/>
          <w:right w:val="nil"/>
          <w:between w:val="nil"/>
        </w:pBdr>
        <w:spacing w:before="200" w:after="100"/>
        <w:jc w:val="both"/>
        <w:rPr>
          <w:rFonts w:ascii="Times" w:eastAsia="Times" w:hAnsi="Times" w:cs="Times"/>
        </w:rPr>
      </w:pPr>
      <w:r>
        <w:rPr>
          <w:rFonts w:ascii="Times" w:eastAsia="Times" w:hAnsi="Times" w:cs="Times"/>
        </w:rPr>
        <w:t xml:space="preserve">Define </w:t>
      </w:r>
      <m:oMath>
        <m:r>
          <w:rPr>
            <w:rFonts w:ascii="Cambria Math" w:hAnsi="Cambria Math"/>
          </w:rPr>
          <m:t>ψ</m:t>
        </m:r>
        <m:d>
          <m:dPr>
            <m:ctrlPr>
              <w:rPr>
                <w:rFonts w:ascii="Times" w:eastAsia="Times" w:hAnsi="Times" w:cs="Times"/>
              </w:rPr>
            </m:ctrlPr>
          </m:dPr>
          <m:e>
            <m:r>
              <w:rPr>
                <w:rFonts w:ascii="Times" w:eastAsia="Times" w:hAnsi="Times" w:cs="Times"/>
              </w:rPr>
              <m:t>X</m:t>
            </m:r>
          </m:e>
        </m:d>
      </m:oMath>
      <w:r>
        <w:rPr>
          <w:rFonts w:ascii="Times" w:eastAsia="Times" w:hAnsi="Times" w:cs="Times"/>
        </w:rPr>
        <w:t xml:space="preserve"> as a column L1 normalization operation on a matrix </w:t>
      </w:r>
      <m:oMath>
        <m:r>
          <w:rPr>
            <w:rFonts w:ascii="Times" w:eastAsia="Times" w:hAnsi="Times" w:cs="Times"/>
          </w:rPr>
          <m:t>X</m:t>
        </m:r>
      </m:oMath>
      <w:r>
        <w:rPr>
          <w:rFonts w:ascii="Times" w:eastAsia="Times" w:hAnsi="Times" w:cs="Times"/>
        </w:rPr>
        <w:t xml:space="preserve">, </w:t>
      </w:r>
      <w:commentRangeStart w:id="37"/>
      <w:r>
        <w:rPr>
          <w:rFonts w:ascii="Times" w:eastAsia="Times" w:hAnsi="Times" w:cs="Times"/>
        </w:rPr>
        <w:t xml:space="preserve">i.e. </w:t>
      </w:r>
      <w:commentRangeEnd w:id="37"/>
      <w:r w:rsidR="00D74A86">
        <w:rPr>
          <w:rStyle w:val="CommentReference"/>
        </w:rPr>
        <w:commentReference w:id="37"/>
      </w:r>
      <w:r>
        <w:rPr>
          <w:rFonts w:ascii="Times" w:eastAsia="Times" w:hAnsi="Times" w:cs="Times"/>
        </w:rPr>
        <w:t xml:space="preserve">each column vector </w:t>
      </w:r>
      <m:oMath>
        <m:sSub>
          <m:sSubPr>
            <m:ctrlPr>
              <w:rPr>
                <w:rFonts w:ascii="Times" w:eastAsia="Times" w:hAnsi="Times" w:cs="Times"/>
              </w:rPr>
            </m:ctrlPr>
          </m:sSubPr>
          <m:e>
            <m:acc>
              <m:accPr>
                <m:chr m:val="⃗"/>
                <m:ctrlPr>
                  <w:rPr>
                    <w:rFonts w:ascii="Times" w:eastAsia="Times" w:hAnsi="Times" w:cs="Times"/>
                  </w:rPr>
                </m:ctrlPr>
              </m:accPr>
              <m:e>
                <m:r>
                  <w:rPr>
                    <w:rFonts w:ascii="Times" w:eastAsia="Times" w:hAnsi="Times" w:cs="Times"/>
                  </w:rPr>
                  <m:t>x</m:t>
                </m:r>
              </m:e>
            </m:acc>
          </m:e>
          <m:sub>
            <m:r>
              <w:rPr>
                <w:rFonts w:ascii="Times" w:eastAsia="Times" w:hAnsi="Times" w:cs="Times"/>
              </w:rPr>
              <m:t>i</m:t>
            </m:r>
          </m:sub>
        </m:sSub>
      </m:oMath>
      <w:r>
        <w:rPr>
          <w:rFonts w:ascii="Times" w:eastAsia="Times" w:hAnsi="Times" w:cs="Times"/>
        </w:rPr>
        <w:t xml:space="preserve"> of the matrix is normalized to </w:t>
      </w:r>
      <m:oMath>
        <m:f>
          <m:fPr>
            <m:ctrlPr>
              <w:rPr>
                <w:rFonts w:ascii="Cambria Math" w:hAnsi="Cambria Math"/>
              </w:rPr>
            </m:ctrlPr>
          </m:fPr>
          <m:num>
            <m:sSub>
              <m:sSubPr>
                <m:ctrlPr>
                  <w:rPr>
                    <w:rFonts w:ascii="Times" w:eastAsia="Times" w:hAnsi="Times" w:cs="Times"/>
                  </w:rPr>
                </m:ctrlPr>
              </m:sSubPr>
              <m:e>
                <m:acc>
                  <m:accPr>
                    <m:chr m:val="⃗"/>
                    <m:ctrlPr>
                      <w:rPr>
                        <w:rFonts w:ascii="Times" w:eastAsia="Times" w:hAnsi="Times" w:cs="Times"/>
                      </w:rPr>
                    </m:ctrlPr>
                  </m:accPr>
                  <m:e>
                    <m:r>
                      <w:rPr>
                        <w:rFonts w:ascii="Times" w:eastAsia="Times" w:hAnsi="Times" w:cs="Times"/>
                      </w:rPr>
                      <m:t>x</m:t>
                    </m:r>
                  </m:e>
                </m:acc>
              </m:e>
              <m:sub>
                <m:r>
                  <w:rPr>
                    <w:rFonts w:ascii="Times" w:eastAsia="Times" w:hAnsi="Times" w:cs="Times"/>
                  </w:rPr>
                  <m:t>i</m:t>
                </m:r>
              </m:sub>
            </m:sSub>
          </m:num>
          <m:den>
            <m:sSub>
              <m:sSubPr>
                <m:ctrlPr>
                  <w:rPr>
                    <w:rFonts w:ascii="Times" w:eastAsia="Times" w:hAnsi="Times" w:cs="Times"/>
                  </w:rPr>
                </m:ctrlPr>
              </m:sSubPr>
              <m:e>
                <m:d>
                  <m:dPr>
                    <m:begChr m:val="|"/>
                    <m:endChr m:val="|"/>
                    <m:ctrlPr>
                      <w:rPr>
                        <w:rFonts w:ascii="Times" w:eastAsia="Times" w:hAnsi="Times" w:cs="Times"/>
                      </w:rPr>
                    </m:ctrlPr>
                  </m:dPr>
                  <m:e>
                    <m:d>
                      <m:dPr>
                        <m:begChr m:val="|"/>
                        <m:endChr m:val="|"/>
                        <m:ctrlPr>
                          <w:rPr>
                            <w:rFonts w:ascii="Times" w:eastAsia="Times" w:hAnsi="Times" w:cs="Times"/>
                          </w:rPr>
                        </m:ctrlPr>
                      </m:dPr>
                      <m:e>
                        <m:sSub>
                          <m:sSubPr>
                            <m:ctrlPr>
                              <w:rPr>
                                <w:rFonts w:ascii="Times" w:eastAsia="Times" w:hAnsi="Times" w:cs="Times"/>
                              </w:rPr>
                            </m:ctrlPr>
                          </m:sSubPr>
                          <m:e>
                            <m:acc>
                              <m:accPr>
                                <m:chr m:val="⃗"/>
                                <m:ctrlPr>
                                  <w:rPr>
                                    <w:rFonts w:ascii="Times" w:eastAsia="Times" w:hAnsi="Times" w:cs="Times"/>
                                  </w:rPr>
                                </m:ctrlPr>
                              </m:accPr>
                              <m:e>
                                <m:r>
                                  <w:rPr>
                                    <w:rFonts w:ascii="Times" w:eastAsia="Times" w:hAnsi="Times" w:cs="Times"/>
                                  </w:rPr>
                                  <m:t>x</m:t>
                                </m:r>
                              </m:e>
                            </m:acc>
                          </m:e>
                          <m:sub>
                            <m:r>
                              <w:rPr>
                                <w:rFonts w:ascii="Times" w:eastAsia="Times" w:hAnsi="Times" w:cs="Times"/>
                              </w:rPr>
                              <m:t>i</m:t>
                            </m:r>
                          </m:sub>
                        </m:sSub>
                      </m:e>
                    </m:d>
                  </m:e>
                </m:d>
              </m:e>
              <m:sub>
                <m:r>
                  <w:rPr>
                    <w:rFonts w:ascii="Times" w:eastAsia="Times" w:hAnsi="Times" w:cs="Times"/>
                  </w:rPr>
                  <m:t>1</m:t>
                </m:r>
              </m:sub>
            </m:sSub>
          </m:den>
        </m:f>
      </m:oMath>
      <w:r>
        <w:rPr>
          <w:rFonts w:ascii="Times" w:eastAsia="Times" w:hAnsi="Times" w:cs="Times"/>
        </w:rPr>
        <w:t xml:space="preserve">. </w:t>
      </w:r>
      <w:commentRangeStart w:id="38"/>
      <w:r>
        <w:rPr>
          <w:rFonts w:ascii="Times" w:eastAsia="Times" w:hAnsi="Times" w:cs="Times"/>
        </w:rPr>
        <w:t>Define the shorthand notation</w:t>
      </w:r>
      <w:commentRangeEnd w:id="38"/>
      <w:r w:rsidR="00D74A86">
        <w:rPr>
          <w:rStyle w:val="CommentReference"/>
        </w:rPr>
        <w:commentReference w:id="38"/>
      </w:r>
      <w:r>
        <w:rPr>
          <w:rFonts w:ascii="Times" w:eastAsia="Times" w:hAnsi="Times" w:cs="Times"/>
        </w:rPr>
        <w:t xml:space="preserve"> for the Heaviside function as </w:t>
      </w:r>
      <m:oMath>
        <m:sSub>
          <m:sSubPr>
            <m:ctrlPr>
              <w:rPr>
                <w:rFonts w:ascii="Cambria Math" w:hAnsi="Cambria Math"/>
              </w:rPr>
            </m:ctrlPr>
          </m:sSubPr>
          <m:e>
            <m:d>
              <m:dPr>
                <m:begChr m:val="["/>
                <m:endChr m:val="]"/>
                <m:ctrlPr>
                  <w:rPr>
                    <w:rFonts w:ascii="Times" w:eastAsia="Times" w:hAnsi="Times" w:cs="Times"/>
                  </w:rPr>
                </m:ctrlPr>
              </m:dPr>
              <m:e>
                <m:r>
                  <w:rPr>
                    <w:rFonts w:ascii="Times" w:eastAsia="Times" w:hAnsi="Times" w:cs="Times"/>
                  </w:rPr>
                  <m:t>x</m:t>
                </m:r>
              </m:e>
            </m:d>
          </m:e>
          <m:sub>
            <m:r>
              <w:rPr>
                <w:rFonts w:ascii="Times" w:eastAsia="Times" w:hAnsi="Times" w:cs="Times"/>
              </w:rPr>
              <m:t>⋆</m:t>
            </m:r>
          </m:sub>
        </m:sSub>
        <m:r>
          <w:rPr>
            <w:rFonts w:ascii="Times" w:eastAsia="Times" w:hAnsi="Times" w:cs="Times"/>
          </w:rPr>
          <m:t>=1</m:t>
        </m:r>
      </m:oMath>
      <w:r>
        <w:rPr>
          <w:rFonts w:ascii="Times" w:eastAsia="Times" w:hAnsi="Times" w:cs="Times"/>
        </w:rPr>
        <w:t xml:space="preserve"> if </w:t>
      </w:r>
      <m:oMath>
        <m:r>
          <w:rPr>
            <w:rFonts w:ascii="Times" w:eastAsia="Times" w:hAnsi="Times" w:cs="Times"/>
          </w:rPr>
          <m:t>x&gt;0</m:t>
        </m:r>
      </m:oMath>
      <w:r>
        <w:rPr>
          <w:rFonts w:ascii="Times" w:eastAsia="Times" w:hAnsi="Times" w:cs="Times"/>
        </w:rPr>
        <w:t xml:space="preserve">, and </w:t>
      </w:r>
      <m:oMath>
        <m:r>
          <w:rPr>
            <w:rFonts w:ascii="Times" w:eastAsia="Times" w:hAnsi="Times" w:cs="Times"/>
          </w:rPr>
          <m:t>0</m:t>
        </m:r>
      </m:oMath>
      <w:r>
        <w:rPr>
          <w:rFonts w:ascii="Times" w:eastAsia="Times" w:hAnsi="Times" w:cs="Times"/>
        </w:rPr>
        <w:t xml:space="preserve"> otherwise. At each time step, the probability matrix </w:t>
      </w:r>
      <m:oMath>
        <m:r>
          <w:rPr>
            <w:rFonts w:ascii="Times" w:eastAsia="Times" w:hAnsi="Times" w:cs="Times"/>
          </w:rPr>
          <m:t>P</m:t>
        </m:r>
      </m:oMath>
      <w:r>
        <w:rPr>
          <w:rFonts w:ascii="Times" w:eastAsia="Times" w:hAnsi="Times" w:cs="Times"/>
        </w:rPr>
        <w:t xml:space="preserve"> (of same size as </w:t>
      </w:r>
      <m:oMath>
        <m:r>
          <w:rPr>
            <w:rFonts w:ascii="Cambria Math" w:hAnsi="Cambria Math"/>
          </w:rPr>
          <m:t>τ</m:t>
        </m:r>
      </m:oMath>
      <w:r>
        <w:rPr>
          <w:rFonts w:ascii="Times" w:eastAsia="Times" w:hAnsi="Times" w:cs="Times"/>
        </w:rPr>
        <w:t xml:space="preserve">) with its column vector </w:t>
      </w:r>
      <m:oMath>
        <m:sSub>
          <m:sSubPr>
            <m:ctrlPr>
              <w:rPr>
                <w:rFonts w:ascii="Times" w:eastAsia="Times" w:hAnsi="Times" w:cs="Times"/>
              </w:rPr>
            </m:ctrlPr>
          </m:sSubPr>
          <m:e>
            <m:acc>
              <m:accPr>
                <m:chr m:val="⃗"/>
                <m:ctrlPr>
                  <w:rPr>
                    <w:rFonts w:ascii="Times" w:eastAsia="Times" w:hAnsi="Times" w:cs="Times"/>
                  </w:rPr>
                </m:ctrlPr>
              </m:accPr>
              <m:e>
                <m:r>
                  <w:rPr>
                    <w:rFonts w:ascii="Times" w:eastAsia="Times" w:hAnsi="Times" w:cs="Times"/>
                  </w:rPr>
                  <m:t>p</m:t>
                </m:r>
              </m:e>
            </m:acc>
          </m:e>
          <m:sub>
            <m:r>
              <w:rPr>
                <w:rFonts w:ascii="Times" w:eastAsia="Times" w:hAnsi="Times" w:cs="Times"/>
              </w:rPr>
              <m:t>i</m:t>
            </m:r>
          </m:sub>
        </m:sSub>
      </m:oMath>
      <w:r>
        <w:rPr>
          <w:rFonts w:ascii="Times" w:eastAsia="Times" w:hAnsi="Times" w:cs="Times"/>
        </w:rPr>
        <w:t xml:space="preserve"> </w:t>
      </w:r>
      <w:del w:id="39" w:author="Silas Busch" w:date="2021-10-01T09:16:00Z">
        <w:r w:rsidDel="00D74A86">
          <w:rPr>
            <w:rFonts w:ascii="Times" w:eastAsia="Times" w:hAnsi="Times" w:cs="Times"/>
          </w:rPr>
          <w:delText xml:space="preserve">defining </w:delText>
        </w:r>
      </w:del>
      <w:ins w:id="40" w:author="Silas Busch" w:date="2021-10-01T09:16:00Z">
        <w:r w:rsidR="00D74A86">
          <w:rPr>
            <w:rFonts w:ascii="Times" w:eastAsia="Times" w:hAnsi="Times" w:cs="Times"/>
          </w:rPr>
          <w:t>defines</w:t>
        </w:r>
        <w:r w:rsidR="00D74A86">
          <w:rPr>
            <w:rFonts w:ascii="Times" w:eastAsia="Times" w:hAnsi="Times" w:cs="Times"/>
          </w:rPr>
          <w:t xml:space="preserve"> </w:t>
        </w:r>
      </w:ins>
      <w:r>
        <w:rPr>
          <w:rFonts w:ascii="Times" w:eastAsia="Times" w:hAnsi="Times" w:cs="Times"/>
        </w:rPr>
        <w:t xml:space="preserve">the probability agent </w:t>
      </w:r>
      <m:oMath>
        <m:sSub>
          <m:sSubPr>
            <m:ctrlPr>
              <w:rPr>
                <w:rFonts w:ascii="Times" w:eastAsia="Times" w:hAnsi="Times" w:cs="Times"/>
              </w:rPr>
            </m:ctrlPr>
          </m:sSubPr>
          <m:e>
            <m:r>
              <w:rPr>
                <w:rFonts w:ascii="Times" w:eastAsia="Times" w:hAnsi="Times" w:cs="Times"/>
              </w:rPr>
              <m:t>a</m:t>
            </m:r>
          </m:e>
          <m:sub>
            <m:r>
              <w:rPr>
                <w:rFonts w:ascii="Times" w:eastAsia="Times" w:hAnsi="Times" w:cs="Times"/>
              </w:rPr>
              <m:t>i</m:t>
            </m:r>
          </m:sub>
        </m:sSub>
      </m:oMath>
      <w:r>
        <w:rPr>
          <w:rFonts w:ascii="Times" w:eastAsia="Times" w:hAnsi="Times" w:cs="Times"/>
        </w:rPr>
        <w:t xml:space="preserve"> </w:t>
      </w:r>
      <w:del w:id="41" w:author="Silas Busch" w:date="2021-10-01T09:16:00Z">
        <w:r w:rsidDel="00D74A86">
          <w:rPr>
            <w:rFonts w:ascii="Times" w:eastAsia="Times" w:hAnsi="Times" w:cs="Times"/>
          </w:rPr>
          <w:delText xml:space="preserve">choosing </w:delText>
        </w:r>
      </w:del>
      <w:ins w:id="42" w:author="Silas Busch" w:date="2021-10-01T09:16:00Z">
        <w:r w:rsidR="00D74A86">
          <w:rPr>
            <w:rFonts w:ascii="Times" w:eastAsia="Times" w:hAnsi="Times" w:cs="Times"/>
          </w:rPr>
          <w:t>chooses</w:t>
        </w:r>
        <w:r w:rsidR="00D74A86">
          <w:rPr>
            <w:rFonts w:ascii="Times" w:eastAsia="Times" w:hAnsi="Times" w:cs="Times"/>
          </w:rPr>
          <w:t xml:space="preserve"> </w:t>
        </w:r>
      </w:ins>
      <w:r>
        <w:rPr>
          <w:rFonts w:ascii="Times" w:eastAsia="Times" w:hAnsi="Times" w:cs="Times"/>
        </w:rPr>
        <w:t>a new topic. A way to define this probability is:</w:t>
      </w:r>
    </w:p>
    <w:p w14:paraId="2C2D14E7" w14:textId="77777777" w:rsidR="00F77FD6" w:rsidRDefault="00F22770">
      <w:pPr>
        <w:pBdr>
          <w:top w:val="nil"/>
          <w:left w:val="nil"/>
          <w:bottom w:val="nil"/>
          <w:right w:val="nil"/>
          <w:between w:val="nil"/>
        </w:pBdr>
        <w:spacing w:before="200" w:after="100"/>
        <w:jc w:val="center"/>
        <w:rPr>
          <w:rFonts w:ascii="Times" w:eastAsia="Times" w:hAnsi="Times" w:cs="Times"/>
        </w:rPr>
      </w:pPr>
      <m:oMathPara>
        <m:oMath>
          <m:r>
            <w:rPr>
              <w:rFonts w:ascii="Times" w:eastAsia="Times" w:hAnsi="Times" w:cs="Times"/>
            </w:rPr>
            <m:t>P=αψ</m:t>
          </m:r>
          <m:d>
            <m:dPr>
              <m:ctrlPr>
                <w:rPr>
                  <w:rFonts w:ascii="Times" w:eastAsia="Times" w:hAnsi="Times" w:cs="Times"/>
                </w:rPr>
              </m:ctrlPr>
            </m:dPr>
            <m:e>
              <m:sSub>
                <m:sSubPr>
                  <m:ctrlPr>
                    <w:rPr>
                      <w:rFonts w:ascii="Times" w:eastAsia="Times" w:hAnsi="Times" w:cs="Times"/>
                    </w:rPr>
                  </m:ctrlPr>
                </m:sSubPr>
                <m:e>
                  <m:d>
                    <m:dPr>
                      <m:begChr m:val="["/>
                      <m:endChr m:val="]"/>
                      <m:ctrlPr>
                        <w:rPr>
                          <w:rFonts w:ascii="Times" w:eastAsia="Times" w:hAnsi="Times" w:cs="Times"/>
                        </w:rPr>
                      </m:ctrlPr>
                    </m:dPr>
                    <m:e>
                      <m:sSub>
                        <m:sSubPr>
                          <m:ctrlPr>
                            <w:rPr>
                              <w:rFonts w:ascii="Times" w:eastAsia="Times" w:hAnsi="Times" w:cs="Times"/>
                            </w:rPr>
                          </m:ctrlPr>
                        </m:sSubPr>
                        <m:e>
                          <m:d>
                            <m:dPr>
                              <m:begChr m:val="["/>
                              <m:endChr m:val="]"/>
                              <m:ctrlPr>
                                <w:rPr>
                                  <w:rFonts w:ascii="Times" w:eastAsia="Times" w:hAnsi="Times" w:cs="Times"/>
                                </w:rPr>
                              </m:ctrlPr>
                            </m:dPr>
                            <m:e>
                              <m:r>
                                <w:rPr>
                                  <w:rFonts w:ascii="Times" w:eastAsia="Times" w:hAnsi="Times" w:cs="Times"/>
                                </w:rPr>
                                <m:t>Tτ</m:t>
                              </m:r>
                            </m:e>
                          </m:d>
                        </m:e>
                        <m:sub>
                          <m:r>
                            <w:rPr>
                              <w:rFonts w:ascii="Times" w:eastAsia="Times" w:hAnsi="Times" w:cs="Times"/>
                            </w:rPr>
                            <m:t>⋆</m:t>
                          </m:r>
                        </m:sub>
                      </m:sSub>
                      <m:r>
                        <w:rPr>
                          <w:rFonts w:ascii="Times" w:eastAsia="Times" w:hAnsi="Times" w:cs="Times"/>
                        </w:rPr>
                        <m:t>-τ</m:t>
                      </m:r>
                    </m:e>
                  </m:d>
                </m:e>
                <m:sub>
                  <m:r>
                    <w:rPr>
                      <w:rFonts w:ascii="Times" w:eastAsia="Times" w:hAnsi="Times" w:cs="Times"/>
                    </w:rPr>
                    <m:t>⋆</m:t>
                  </m:r>
                </m:sub>
              </m:sSub>
            </m:e>
          </m:d>
          <m:r>
            <w:rPr>
              <w:rFonts w:ascii="Times" w:eastAsia="Times" w:hAnsi="Times" w:cs="Times"/>
            </w:rPr>
            <m:t>+βψ</m:t>
          </m:r>
          <m:d>
            <m:dPr>
              <m:ctrlPr>
                <w:rPr>
                  <w:rFonts w:ascii="Times" w:eastAsia="Times" w:hAnsi="Times" w:cs="Times"/>
                </w:rPr>
              </m:ctrlPr>
            </m:dPr>
            <m:e>
              <m:sSub>
                <m:sSubPr>
                  <m:ctrlPr>
                    <w:rPr>
                      <w:rFonts w:ascii="Times" w:eastAsia="Times" w:hAnsi="Times" w:cs="Times"/>
                    </w:rPr>
                  </m:ctrlPr>
                </m:sSubPr>
                <m:e>
                  <m:d>
                    <m:dPr>
                      <m:begChr m:val="["/>
                      <m:endChr m:val="]"/>
                      <m:ctrlPr>
                        <w:rPr>
                          <w:rFonts w:ascii="Times" w:eastAsia="Times" w:hAnsi="Times" w:cs="Times"/>
                        </w:rPr>
                      </m:ctrlPr>
                    </m:dPr>
                    <m:e>
                      <m:sSub>
                        <m:sSubPr>
                          <m:ctrlPr>
                            <w:rPr>
                              <w:rFonts w:ascii="Times" w:eastAsia="Times" w:hAnsi="Times" w:cs="Times"/>
                            </w:rPr>
                          </m:ctrlPr>
                        </m:sSubPr>
                        <m:e>
                          <m:d>
                            <m:dPr>
                              <m:begChr m:val="["/>
                              <m:endChr m:val="]"/>
                              <m:ctrlPr>
                                <w:rPr>
                                  <w:rFonts w:ascii="Times" w:eastAsia="Times" w:hAnsi="Times" w:cs="Times"/>
                                </w:rPr>
                              </m:ctrlPr>
                            </m:dPr>
                            <m:e>
                              <m:r>
                                <w:rPr>
                                  <w:rFonts w:ascii="Times" w:eastAsia="Times" w:hAnsi="Times" w:cs="Times"/>
                                </w:rPr>
                                <m:t>τA</m:t>
                              </m:r>
                            </m:e>
                          </m:d>
                        </m:e>
                        <m:sub>
                          <m:r>
                            <w:rPr>
                              <w:rFonts w:ascii="Times" w:eastAsia="Times" w:hAnsi="Times" w:cs="Times"/>
                            </w:rPr>
                            <m:t>⋆</m:t>
                          </m:r>
                        </m:sub>
                      </m:sSub>
                      <m:r>
                        <w:rPr>
                          <w:rFonts w:ascii="Times" w:eastAsia="Times" w:hAnsi="Times" w:cs="Times"/>
                        </w:rPr>
                        <m:t>-τ</m:t>
                      </m:r>
                    </m:e>
                  </m:d>
                </m:e>
                <m:sub>
                  <m:r>
                    <w:rPr>
                      <w:rFonts w:ascii="Times" w:eastAsia="Times" w:hAnsi="Times" w:cs="Times"/>
                    </w:rPr>
                    <m:t>⋆</m:t>
                  </m:r>
                </m:sub>
              </m:sSub>
            </m:e>
          </m:d>
        </m:oMath>
      </m:oMathPara>
    </w:p>
    <w:p w14:paraId="5887B397" w14:textId="77777777" w:rsidR="00F77FD6" w:rsidRDefault="00F22770">
      <w:pPr>
        <w:spacing w:before="200" w:after="100"/>
        <w:jc w:val="center"/>
        <w:rPr>
          <w:rFonts w:ascii="Times" w:eastAsia="Times" w:hAnsi="Times" w:cs="Times"/>
        </w:rPr>
      </w:pPr>
      <m:oMathPara>
        <m:oMath>
          <m:r>
            <w:rPr>
              <w:rFonts w:ascii="Cambria Math" w:hAnsi="Cambria Math"/>
            </w:rPr>
            <m:t>τ</m:t>
          </m:r>
          <m:d>
            <m:dPr>
              <m:ctrlPr>
                <w:rPr>
                  <w:rFonts w:ascii="Times" w:eastAsia="Times" w:hAnsi="Times" w:cs="Times"/>
                </w:rPr>
              </m:ctrlPr>
            </m:dPr>
            <m:e>
              <m:r>
                <w:rPr>
                  <w:rFonts w:ascii="Times" w:eastAsia="Times" w:hAnsi="Times" w:cs="Times"/>
                </w:rPr>
                <m:t>t+1</m:t>
              </m:r>
            </m:e>
          </m:d>
          <m:r>
            <w:rPr>
              <w:rFonts w:ascii="Times" w:eastAsia="Times" w:hAnsi="Times" w:cs="Times"/>
            </w:rPr>
            <m:t>←τ</m:t>
          </m:r>
          <m:d>
            <m:dPr>
              <m:ctrlPr>
                <w:rPr>
                  <w:rFonts w:ascii="Times" w:eastAsia="Times" w:hAnsi="Times" w:cs="Times"/>
                </w:rPr>
              </m:ctrlPr>
            </m:dPr>
            <m:e>
              <m:r>
                <w:rPr>
                  <w:rFonts w:ascii="Times" w:eastAsia="Times" w:hAnsi="Times" w:cs="Times"/>
                </w:rPr>
                <m:t>t</m:t>
              </m:r>
            </m:e>
          </m:d>
          <m:r>
            <w:rPr>
              <w:rFonts w:ascii="Times" w:eastAsia="Times" w:hAnsi="Times" w:cs="Times"/>
            </w:rPr>
            <m:t>+sample</m:t>
          </m:r>
          <m:d>
            <m:dPr>
              <m:ctrlPr>
                <w:rPr>
                  <w:rFonts w:ascii="Times" w:eastAsia="Times" w:hAnsi="Times" w:cs="Times"/>
                </w:rPr>
              </m:ctrlPr>
            </m:dPr>
            <m:e>
              <m:r>
                <w:rPr>
                  <w:rFonts w:ascii="Times" w:eastAsia="Times" w:hAnsi="Times" w:cs="Times"/>
                </w:rPr>
                <m:t>P</m:t>
              </m:r>
            </m:e>
          </m:d>
          <m:r>
            <w:rPr>
              <w:rFonts w:ascii="Times" w:eastAsia="Times" w:hAnsi="Times" w:cs="Times"/>
            </w:rPr>
            <m:t xml:space="preserve"> </m:t>
          </m:r>
        </m:oMath>
      </m:oMathPara>
    </w:p>
    <w:p w14:paraId="6901813E" w14:textId="77777777" w:rsidR="00F77FD6" w:rsidRDefault="00F22770">
      <w:pPr>
        <w:pBdr>
          <w:top w:val="nil"/>
          <w:left w:val="nil"/>
          <w:bottom w:val="nil"/>
          <w:right w:val="nil"/>
          <w:between w:val="nil"/>
        </w:pBdr>
        <w:spacing w:before="200" w:after="100"/>
        <w:jc w:val="both"/>
        <w:rPr>
          <w:rFonts w:ascii="Times" w:eastAsia="Times" w:hAnsi="Times" w:cs="Times"/>
        </w:rPr>
      </w:pPr>
      <w:r>
        <w:rPr>
          <w:rFonts w:ascii="Times" w:eastAsia="Times" w:hAnsi="Times" w:cs="Times"/>
        </w:rPr>
        <w:t xml:space="preserve">The multiplication steps perform the traversal through neighbors across the intralayer networks. The binarization and subtraction with the current </w:t>
      </w:r>
      <m:oMath>
        <m:r>
          <w:rPr>
            <w:rFonts w:ascii="Cambria Math" w:hAnsi="Cambria Math"/>
          </w:rPr>
          <m:t>τ</m:t>
        </m:r>
      </m:oMath>
      <w:r>
        <w:rPr>
          <w:rFonts w:ascii="Times" w:eastAsia="Times" w:hAnsi="Times" w:cs="Times"/>
        </w:rPr>
        <w:t xml:space="preserve"> simplifies the implementation, to only learn new topics and to balance not being stuck around </w:t>
      </w:r>
      <w:commentRangeStart w:id="43"/>
      <w:r>
        <w:rPr>
          <w:rFonts w:ascii="Times" w:eastAsia="Times" w:hAnsi="Times" w:cs="Times"/>
        </w:rPr>
        <w:t>too popular topics</w:t>
      </w:r>
      <w:commentRangeEnd w:id="43"/>
      <w:r w:rsidR="00D74A86">
        <w:rPr>
          <w:rStyle w:val="CommentReference"/>
        </w:rPr>
        <w:commentReference w:id="43"/>
      </w:r>
      <w:r>
        <w:rPr>
          <w:rFonts w:ascii="Times" w:eastAsia="Times" w:hAnsi="Times" w:cs="Times"/>
        </w:rPr>
        <w:t xml:space="preserve">. Additionally, for simplicity here I consider </w:t>
      </w:r>
      <m:oMath>
        <m:r>
          <w:rPr>
            <w:rFonts w:ascii="Cambria Math" w:hAnsi="Cambria Math"/>
          </w:rPr>
          <m:t>β</m:t>
        </m:r>
        <m:r>
          <w:rPr>
            <w:rFonts w:ascii="Times" w:eastAsia="Times" w:hAnsi="Times" w:cs="Times"/>
          </w:rPr>
          <m:t>=1-α</m:t>
        </m:r>
      </m:oMath>
      <w:r>
        <w:rPr>
          <w:rFonts w:ascii="Times" w:eastAsia="Times" w:hAnsi="Times" w:cs="Times"/>
        </w:rPr>
        <w:t xml:space="preserve"> so the process is only defined by </w:t>
      </w:r>
      <m:oMath>
        <m:r>
          <w:rPr>
            <w:rFonts w:ascii="Cambria Math" w:hAnsi="Cambria Math"/>
          </w:rPr>
          <m:t>α</m:t>
        </m:r>
      </m:oMath>
      <w:r>
        <w:rPr>
          <w:rFonts w:ascii="Times" w:eastAsia="Times" w:hAnsi="Times" w:cs="Times"/>
        </w:rPr>
        <w:t xml:space="preserve">. Many other probabilities are ignored as well, for example </w:t>
      </w:r>
      <w:commentRangeStart w:id="44"/>
      <w:r>
        <w:rPr>
          <w:rFonts w:ascii="Times" w:eastAsia="Times" w:hAnsi="Times" w:cs="Times"/>
        </w:rPr>
        <w:t xml:space="preserve">serendipity </w:t>
      </w:r>
      <w:commentRangeEnd w:id="44"/>
      <w:r w:rsidR="00D74A86">
        <w:rPr>
          <w:rStyle w:val="CommentReference"/>
        </w:rPr>
        <w:commentReference w:id="44"/>
      </w:r>
      <w:r>
        <w:rPr>
          <w:rFonts w:ascii="Times" w:eastAsia="Times" w:hAnsi="Times" w:cs="Times"/>
        </w:rPr>
        <w:t xml:space="preserve">(wandering or random discovery of new topics) and </w:t>
      </w:r>
      <w:commentRangeStart w:id="45"/>
      <w:r>
        <w:rPr>
          <w:rFonts w:ascii="Times" w:eastAsia="Times" w:hAnsi="Times" w:cs="Times"/>
        </w:rPr>
        <w:t xml:space="preserve">forgetting </w:t>
      </w:r>
      <w:commentRangeEnd w:id="45"/>
      <w:r w:rsidR="00D74A86">
        <w:rPr>
          <w:rStyle w:val="CommentReference"/>
        </w:rPr>
        <w:commentReference w:id="45"/>
      </w:r>
      <w:r>
        <w:rPr>
          <w:rFonts w:ascii="Times" w:eastAsia="Times" w:hAnsi="Times" w:cs="Times"/>
        </w:rPr>
        <w:t>(removal or decrease of strength of interlayer edges).</w:t>
      </w:r>
      <w:bookmarkStart w:id="46" w:name="bookmark=id.2et92p0" w:colFirst="0" w:colLast="0"/>
      <w:bookmarkEnd w:id="46"/>
    </w:p>
    <w:p w14:paraId="79C81C1C" w14:textId="77777777" w:rsidR="00F77FD6" w:rsidRDefault="00F22770">
      <w:pPr>
        <w:pStyle w:val="Heading3"/>
        <w:spacing w:after="100"/>
        <w:jc w:val="both"/>
        <w:rPr>
          <w:rFonts w:ascii="Times" w:eastAsia="Times" w:hAnsi="Times" w:cs="Times"/>
          <w:color w:val="000000"/>
        </w:rPr>
      </w:pPr>
      <w:r>
        <w:rPr>
          <w:rFonts w:ascii="Times" w:eastAsia="Times" w:hAnsi="Times" w:cs="Times"/>
          <w:color w:val="000000"/>
        </w:rPr>
        <w:t>Intralayer random models</w:t>
      </w:r>
    </w:p>
    <w:p w14:paraId="0CEB504B" w14:textId="77777777" w:rsidR="00F77FD6" w:rsidRDefault="00F22770">
      <w:pPr>
        <w:pBdr>
          <w:top w:val="nil"/>
          <w:left w:val="nil"/>
          <w:bottom w:val="nil"/>
          <w:right w:val="nil"/>
          <w:between w:val="nil"/>
        </w:pBdr>
        <w:spacing w:before="200" w:after="100"/>
        <w:jc w:val="both"/>
        <w:rPr>
          <w:rFonts w:ascii="Times" w:eastAsia="Times" w:hAnsi="Times" w:cs="Times"/>
        </w:rPr>
      </w:pPr>
      <w:r>
        <w:rPr>
          <w:rFonts w:ascii="Times" w:eastAsia="Times" w:hAnsi="Times" w:cs="Times"/>
        </w:rPr>
        <w:t xml:space="preserve">For simplicity, the model types and model hyper-parameters (except </w:t>
      </w:r>
      <w:del w:id="47" w:author="Silas Busch" w:date="2021-10-01T09:21:00Z">
        <w:r w:rsidDel="009504E9">
          <w:rPr>
            <w:rFonts w:ascii="Times" w:eastAsia="Times" w:hAnsi="Times" w:cs="Times"/>
          </w:rPr>
          <w:delText xml:space="preserve">only </w:delText>
        </w:r>
      </w:del>
      <w:r>
        <w:rPr>
          <w:rFonts w:ascii="Times" w:eastAsia="Times" w:hAnsi="Times" w:cs="Times"/>
        </w:rPr>
        <w:t xml:space="preserve">for the number of nodes) are </w:t>
      </w:r>
      <w:commentRangeStart w:id="48"/>
      <w:r>
        <w:rPr>
          <w:rFonts w:ascii="Times" w:eastAsia="Times" w:hAnsi="Times" w:cs="Times"/>
        </w:rPr>
        <w:t xml:space="preserve">similar the same </w:t>
      </w:r>
      <w:commentRangeEnd w:id="48"/>
      <w:r w:rsidR="009504E9">
        <w:rPr>
          <w:rStyle w:val="CommentReference"/>
        </w:rPr>
        <w:commentReference w:id="48"/>
      </w:r>
      <w:r>
        <w:rPr>
          <w:rFonts w:ascii="Times" w:eastAsia="Times" w:hAnsi="Times" w:cs="Times"/>
        </w:rPr>
        <w:t>for agent and topic graphs for each simulation.</w:t>
      </w:r>
    </w:p>
    <w:p w14:paraId="3A73F2F0" w14:textId="77777777" w:rsidR="00F77FD6" w:rsidRDefault="00F22770">
      <w:pPr>
        <w:pBdr>
          <w:top w:val="nil"/>
          <w:left w:val="nil"/>
          <w:bottom w:val="nil"/>
          <w:right w:val="nil"/>
          <w:between w:val="nil"/>
        </w:pBdr>
        <w:spacing w:before="200" w:after="100"/>
        <w:jc w:val="both"/>
        <w:rPr>
          <w:rFonts w:ascii="Times" w:eastAsia="Times" w:hAnsi="Times" w:cs="Times"/>
        </w:rPr>
      </w:pPr>
      <w:proofErr w:type="spellStart"/>
      <w:r>
        <w:rPr>
          <w:rFonts w:ascii="Times" w:eastAsia="Times" w:hAnsi="Times" w:cs="Times"/>
          <w:i/>
        </w:rPr>
        <w:lastRenderedPageBreak/>
        <w:t>Nonblock</w:t>
      </w:r>
      <w:proofErr w:type="spellEnd"/>
      <w:r>
        <w:rPr>
          <w:rFonts w:ascii="Times" w:eastAsia="Times" w:hAnsi="Times" w:cs="Times"/>
          <w:i/>
        </w:rPr>
        <w:t xml:space="preserve"> models</w:t>
      </w:r>
      <w:r>
        <w:rPr>
          <w:rFonts w:ascii="Times" w:eastAsia="Times" w:hAnsi="Times" w:cs="Times"/>
        </w:rPr>
        <w:t xml:space="preserve">: The first approach is non-block networks. In the main text, I analyze the model scale-free network (SF), constructed </w:t>
      </w:r>
      <w:commentRangeStart w:id="49"/>
      <w:r>
        <w:rPr>
          <w:rFonts w:ascii="Times" w:eastAsia="Times" w:hAnsi="Times" w:cs="Times"/>
        </w:rPr>
        <w:t xml:space="preserve">by the linear </w:t>
      </w:r>
      <w:commentRangeEnd w:id="49"/>
      <w:r w:rsidR="009504E9">
        <w:rPr>
          <w:rStyle w:val="CommentReference"/>
        </w:rPr>
        <w:commentReference w:id="49"/>
      </w:r>
      <w:r>
        <w:rPr>
          <w:rFonts w:ascii="Times" w:eastAsia="Times" w:hAnsi="Times" w:cs="Times"/>
        </w:rPr>
        <w:t xml:space="preserve">from preferential attachment models (PA) </w:t>
      </w:r>
      <w:hyperlink w:anchor="bookmark=id.23ckvvd">
        <w:r>
          <w:rPr>
            <w:rFonts w:ascii="Times" w:eastAsia="Times" w:hAnsi="Times" w:cs="Times"/>
          </w:rPr>
          <w:t>[5]</w:t>
        </w:r>
      </w:hyperlink>
      <w:r>
        <w:rPr>
          <w:rFonts w:ascii="Times" w:eastAsia="Times" w:hAnsi="Times" w:cs="Times"/>
        </w:rPr>
        <w:t xml:space="preserve"> (see </w:t>
      </w:r>
      <w:r>
        <w:rPr>
          <w:rFonts w:ascii="Times" w:eastAsia="Times" w:hAnsi="Times" w:cs="Times"/>
          <w:b/>
        </w:rPr>
        <w:t xml:space="preserve">Fig. </w:t>
      </w:r>
      <w:hyperlink w:anchor="bookmark=id.4f1mdlm">
        <w:r>
          <w:rPr>
            <w:rFonts w:ascii="Times" w:eastAsia="Times" w:hAnsi="Times" w:cs="Times"/>
            <w:b/>
          </w:rPr>
          <w:t>2</w:t>
        </w:r>
      </w:hyperlink>
      <w:r>
        <w:rPr>
          <w:rFonts w:ascii="Times" w:eastAsia="Times" w:hAnsi="Times" w:cs="Times"/>
        </w:rPr>
        <w:t xml:space="preserve">). Additionally, I also analyze nonlinear PA models, </w:t>
      </w:r>
      <w:proofErr w:type="spellStart"/>
      <w:r>
        <w:rPr>
          <w:rFonts w:ascii="Times" w:eastAsia="Times" w:hAnsi="Times" w:cs="Times"/>
        </w:rPr>
        <w:t>Erdős</w:t>
      </w:r>
      <w:proofErr w:type="spellEnd"/>
      <w:r>
        <w:rPr>
          <w:rFonts w:ascii="Times" w:eastAsia="Times" w:hAnsi="Times" w:cs="Times"/>
        </w:rPr>
        <w:t>–</w:t>
      </w:r>
      <w:proofErr w:type="spellStart"/>
      <w:r>
        <w:rPr>
          <w:rFonts w:ascii="Times" w:eastAsia="Times" w:hAnsi="Times" w:cs="Times"/>
        </w:rPr>
        <w:t>Rényi</w:t>
      </w:r>
      <w:proofErr w:type="spellEnd"/>
      <w:r>
        <w:rPr>
          <w:rFonts w:ascii="Times" w:eastAsia="Times" w:hAnsi="Times" w:cs="Times"/>
        </w:rPr>
        <w:t xml:space="preserve"> (ER) networks </w:t>
      </w:r>
      <w:hyperlink w:anchor="bookmark=id.ihv636">
        <w:r>
          <w:rPr>
            <w:rFonts w:ascii="Times" w:eastAsia="Times" w:hAnsi="Times" w:cs="Times"/>
          </w:rPr>
          <w:t>[6]</w:t>
        </w:r>
      </w:hyperlink>
      <w:r>
        <w:rPr>
          <w:rFonts w:ascii="Times" w:eastAsia="Times" w:hAnsi="Times" w:cs="Times"/>
        </w:rPr>
        <w:t xml:space="preserve"> with different connectivity probability, as well as small-world networks generated with the Watts–</w:t>
      </w:r>
      <w:proofErr w:type="spellStart"/>
      <w:r>
        <w:rPr>
          <w:rFonts w:ascii="Times" w:eastAsia="Times" w:hAnsi="Times" w:cs="Times"/>
        </w:rPr>
        <w:t>Strogatz</w:t>
      </w:r>
      <w:proofErr w:type="spellEnd"/>
      <w:r>
        <w:rPr>
          <w:rFonts w:ascii="Times" w:eastAsia="Times" w:hAnsi="Times" w:cs="Times"/>
        </w:rPr>
        <w:t xml:space="preserve"> (WS) models </w:t>
      </w:r>
      <w:hyperlink w:anchor="bookmark=id.32hioqz">
        <w:r>
          <w:rPr>
            <w:rFonts w:ascii="Times" w:eastAsia="Times" w:hAnsi="Times" w:cs="Times"/>
          </w:rPr>
          <w:t>[7]</w:t>
        </w:r>
      </w:hyperlink>
      <w:r>
        <w:rPr>
          <w:rFonts w:ascii="Times" w:eastAsia="Times" w:hAnsi="Times" w:cs="Times"/>
        </w:rPr>
        <w:t xml:space="preserve"> (see </w:t>
      </w:r>
      <w:r>
        <w:rPr>
          <w:rFonts w:ascii="Times" w:eastAsia="Times" w:hAnsi="Times" w:cs="Times"/>
          <w:b/>
        </w:rPr>
        <w:t>Fig. S1</w:t>
      </w:r>
      <w:r>
        <w:rPr>
          <w:rFonts w:ascii="Times" w:eastAsia="Times" w:hAnsi="Times" w:cs="Times"/>
        </w:rPr>
        <w:t>a).</w:t>
      </w:r>
    </w:p>
    <w:p w14:paraId="0D3BA2AE" w14:textId="77777777" w:rsidR="00F77FD6" w:rsidRDefault="00F22770">
      <w:pPr>
        <w:pBdr>
          <w:top w:val="nil"/>
          <w:left w:val="nil"/>
          <w:bottom w:val="nil"/>
          <w:right w:val="nil"/>
          <w:between w:val="nil"/>
        </w:pBdr>
        <w:spacing w:before="200" w:after="100"/>
        <w:jc w:val="both"/>
        <w:rPr>
          <w:rFonts w:ascii="Times" w:eastAsia="Times" w:hAnsi="Times" w:cs="Times"/>
        </w:rPr>
      </w:pPr>
      <w:r>
        <w:rPr>
          <w:rFonts w:ascii="Times" w:eastAsia="Times" w:hAnsi="Times" w:cs="Times"/>
          <w:i/>
        </w:rPr>
        <w:t>Block models</w:t>
      </w:r>
      <w:r>
        <w:rPr>
          <w:rFonts w:ascii="Times" w:eastAsia="Times" w:hAnsi="Times" w:cs="Times"/>
        </w:rPr>
        <w:t>: Since</w:t>
      </w:r>
      <w:del w:id="50" w:author="Silas Busch" w:date="2021-10-01T09:24:00Z">
        <w:r w:rsidDel="009504E9">
          <w:rPr>
            <w:rFonts w:ascii="Times" w:eastAsia="Times" w:hAnsi="Times" w:cs="Times"/>
          </w:rPr>
          <w:delText xml:space="preserve"> in real-world networks,</w:delText>
        </w:r>
      </w:del>
      <w:r>
        <w:rPr>
          <w:rFonts w:ascii="Times" w:eastAsia="Times" w:hAnsi="Times" w:cs="Times"/>
        </w:rPr>
        <w:t xml:space="preserve"> there are usually communities </w:t>
      </w:r>
      <w:ins w:id="51" w:author="Silas Busch" w:date="2021-10-01T09:24:00Z">
        <w:r w:rsidR="009504E9">
          <w:rPr>
            <w:rFonts w:ascii="Times" w:eastAsia="Times" w:hAnsi="Times" w:cs="Times"/>
          </w:rPr>
          <w:t>in real-world networks</w:t>
        </w:r>
        <w:r w:rsidR="009504E9">
          <w:rPr>
            <w:rFonts w:ascii="Times" w:eastAsia="Times" w:hAnsi="Times" w:cs="Times"/>
          </w:rPr>
          <w:t xml:space="preserve"> </w:t>
        </w:r>
      </w:ins>
      <w:r>
        <w:rPr>
          <w:rFonts w:ascii="Times" w:eastAsia="Times" w:hAnsi="Times" w:cs="Times"/>
        </w:rPr>
        <w:t xml:space="preserve">(researchers or papers within the same field), I also use the stochastic block models (SBM) </w:t>
      </w:r>
      <w:hyperlink w:anchor="bookmark=id.1hmsyys">
        <w:r>
          <w:rPr>
            <w:rFonts w:ascii="Times" w:eastAsia="Times" w:hAnsi="Times" w:cs="Times"/>
          </w:rPr>
          <w:t>[8]</w:t>
        </w:r>
      </w:hyperlink>
      <w:r>
        <w:rPr>
          <w:rFonts w:ascii="Times" w:eastAsia="Times" w:hAnsi="Times" w:cs="Times"/>
        </w:rPr>
        <w:t xml:space="preserve"> to emulate this with </w:t>
      </w:r>
      <m:oMath>
        <m:sSub>
          <m:sSubPr>
            <m:ctrlPr>
              <w:rPr>
                <w:rFonts w:ascii="Times" w:eastAsia="Times" w:hAnsi="Times" w:cs="Times"/>
              </w:rPr>
            </m:ctrlPr>
          </m:sSubPr>
          <m:e>
            <m:r>
              <w:rPr>
                <w:rFonts w:ascii="Times" w:eastAsia="Times" w:hAnsi="Times" w:cs="Times"/>
              </w:rPr>
              <m:t>k</m:t>
            </m:r>
          </m:e>
          <m:sub>
            <m:r>
              <w:rPr>
                <w:rFonts w:ascii="Times" w:eastAsia="Times" w:hAnsi="Times" w:cs="Times"/>
              </w:rPr>
              <m:t>a</m:t>
            </m:r>
          </m:sub>
        </m:sSub>
        <m:r>
          <w:rPr>
            <w:rFonts w:ascii="Times" w:eastAsia="Times" w:hAnsi="Times" w:cs="Times"/>
          </w:rPr>
          <m:t>=</m:t>
        </m:r>
        <m:sSub>
          <m:sSubPr>
            <m:ctrlPr>
              <w:rPr>
                <w:rFonts w:ascii="Times" w:eastAsia="Times" w:hAnsi="Times" w:cs="Times"/>
              </w:rPr>
            </m:ctrlPr>
          </m:sSubPr>
          <m:e>
            <m:r>
              <w:rPr>
                <w:rFonts w:ascii="Times" w:eastAsia="Times" w:hAnsi="Times" w:cs="Times"/>
              </w:rPr>
              <m:t>k</m:t>
            </m:r>
          </m:e>
          <m:sub>
            <m:r>
              <w:rPr>
                <w:rFonts w:ascii="Times" w:eastAsia="Times" w:hAnsi="Times" w:cs="Times"/>
              </w:rPr>
              <m:t>t</m:t>
            </m:r>
          </m:sub>
        </m:sSub>
        <m:r>
          <w:rPr>
            <w:rFonts w:ascii="Times" w:eastAsia="Times" w:hAnsi="Times" w:cs="Times"/>
          </w:rPr>
          <m:t>=10</m:t>
        </m:r>
      </m:oMath>
      <w:r>
        <w:rPr>
          <w:rFonts w:ascii="Times" w:eastAsia="Times" w:hAnsi="Times" w:cs="Times"/>
        </w:rPr>
        <w:t xml:space="preserve"> groups for both age</w:t>
      </w:r>
      <w:proofErr w:type="spellStart"/>
      <w:r>
        <w:rPr>
          <w:rFonts w:ascii="Times" w:eastAsia="Times" w:hAnsi="Times" w:cs="Times"/>
        </w:rPr>
        <w:t>nt</w:t>
      </w:r>
      <w:proofErr w:type="spellEnd"/>
      <w:r>
        <w:rPr>
          <w:rFonts w:ascii="Times" w:eastAsia="Times" w:hAnsi="Times" w:cs="Times"/>
        </w:rPr>
        <w:t xml:space="preserve"> and topic networks. A way to manipulate these models is to change the probability of connection within groups (</w:t>
      </w:r>
      <m:oMath>
        <m:sSub>
          <m:sSubPr>
            <m:ctrlPr>
              <w:rPr>
                <w:rFonts w:ascii="Times" w:eastAsia="Times" w:hAnsi="Times" w:cs="Times"/>
              </w:rPr>
            </m:ctrlPr>
          </m:sSubPr>
          <m:e>
            <m:r>
              <w:rPr>
                <w:rFonts w:ascii="Times" w:eastAsia="Times" w:hAnsi="Times" w:cs="Times"/>
              </w:rPr>
              <m:t>p</m:t>
            </m:r>
          </m:e>
          <m:sub>
            <m:r>
              <w:rPr>
                <w:rFonts w:ascii="Times" w:eastAsia="Times" w:hAnsi="Times" w:cs="Times"/>
              </w:rPr>
              <m:t>within</m:t>
            </m:r>
          </m:sub>
        </m:sSub>
      </m:oMath>
      <w:r>
        <w:rPr>
          <w:rFonts w:ascii="Times" w:eastAsia="Times" w:hAnsi="Times" w:cs="Times"/>
        </w:rPr>
        <w:t>) or between groups (</w:t>
      </w:r>
      <m:oMath>
        <m:sSub>
          <m:sSubPr>
            <m:ctrlPr>
              <w:rPr>
                <w:rFonts w:ascii="Times" w:eastAsia="Times" w:hAnsi="Times" w:cs="Times"/>
              </w:rPr>
            </m:ctrlPr>
          </m:sSubPr>
          <m:e>
            <m:r>
              <w:rPr>
                <w:rFonts w:ascii="Times" w:eastAsia="Times" w:hAnsi="Times" w:cs="Times"/>
              </w:rPr>
              <m:t>p</m:t>
            </m:r>
          </m:e>
          <m:sub>
            <m:r>
              <w:rPr>
                <w:rFonts w:ascii="Times" w:eastAsia="Times" w:hAnsi="Times" w:cs="Times"/>
              </w:rPr>
              <m:t>between</m:t>
            </m:r>
          </m:sub>
        </m:sSub>
      </m:oMath>
      <w:r>
        <w:rPr>
          <w:rFonts w:ascii="Times" w:eastAsia="Times" w:hAnsi="Times" w:cs="Times"/>
        </w:rPr>
        <w:t xml:space="preserve">). For simplicity, I kept the former the same while varying the latter (see </w:t>
      </w:r>
      <w:r>
        <w:rPr>
          <w:rFonts w:ascii="Times" w:eastAsia="Times" w:hAnsi="Times" w:cs="Times"/>
          <w:b/>
        </w:rPr>
        <w:t xml:space="preserve">Fig. </w:t>
      </w:r>
      <w:hyperlink w:anchor="bookmark=id.19c6y18">
        <w:r>
          <w:rPr>
            <w:rFonts w:ascii="Times" w:eastAsia="Times" w:hAnsi="Times" w:cs="Times"/>
            <w:b/>
          </w:rPr>
          <w:t>3</w:t>
        </w:r>
      </w:hyperlink>
      <w:r>
        <w:rPr>
          <w:rFonts w:ascii="Times" w:eastAsia="Times" w:hAnsi="Times" w:cs="Times"/>
        </w:rPr>
        <w:t>).</w:t>
      </w:r>
      <w:bookmarkStart w:id="52" w:name="bookmark=id.tyjcwt" w:colFirst="0" w:colLast="0"/>
      <w:bookmarkEnd w:id="52"/>
    </w:p>
    <w:p w14:paraId="43DC973F" w14:textId="77777777" w:rsidR="00F77FD6" w:rsidRDefault="00F22770">
      <w:pPr>
        <w:pStyle w:val="Heading3"/>
        <w:spacing w:after="100"/>
        <w:jc w:val="both"/>
        <w:rPr>
          <w:rFonts w:ascii="Times" w:eastAsia="Times" w:hAnsi="Times" w:cs="Times"/>
          <w:color w:val="000000"/>
        </w:rPr>
      </w:pPr>
      <w:r>
        <w:rPr>
          <w:rFonts w:ascii="Times" w:eastAsia="Times" w:hAnsi="Times" w:cs="Times"/>
          <w:color w:val="000000"/>
        </w:rPr>
        <w:t>Interlayer initialization</w:t>
      </w:r>
    </w:p>
    <w:p w14:paraId="00A321E9" w14:textId="77777777" w:rsidR="00F77FD6" w:rsidRDefault="00F22770">
      <w:pPr>
        <w:pBdr>
          <w:top w:val="nil"/>
          <w:left w:val="nil"/>
          <w:bottom w:val="nil"/>
          <w:right w:val="nil"/>
          <w:between w:val="nil"/>
        </w:pBdr>
        <w:spacing w:before="200" w:after="100"/>
        <w:jc w:val="both"/>
        <w:rPr>
          <w:rFonts w:ascii="Times" w:eastAsia="Times" w:hAnsi="Times" w:cs="Times"/>
        </w:rPr>
      </w:pPr>
      <w:r>
        <w:rPr>
          <w:rFonts w:ascii="Times" w:eastAsia="Times" w:hAnsi="Times" w:cs="Times"/>
        </w:rPr>
        <w:t>Generally</w:t>
      </w:r>
      <w:ins w:id="53" w:author="Silas Busch" w:date="2021-10-01T09:24:00Z">
        <w:r w:rsidR="009504E9">
          <w:rPr>
            <w:rFonts w:ascii="Times" w:eastAsia="Times" w:hAnsi="Times" w:cs="Times"/>
          </w:rPr>
          <w:t>,</w:t>
        </w:r>
      </w:ins>
      <w:r>
        <w:rPr>
          <w:rFonts w:ascii="Times" w:eastAsia="Times" w:hAnsi="Times" w:cs="Times"/>
        </w:rPr>
        <w:t xml:space="preserve"> at the initialization stage, the probability of connection between a given agent and topic could be the same across topics. However, it is possible that other initialization strategies might bias the results in one way or another. Hence, I introduce two different interlayer initialization strategies, one for </w:t>
      </w:r>
      <w:proofErr w:type="spellStart"/>
      <w:r>
        <w:rPr>
          <w:rFonts w:ascii="Times" w:eastAsia="Times" w:hAnsi="Times" w:cs="Times"/>
          <w:i/>
        </w:rPr>
        <w:t>nonblock</w:t>
      </w:r>
      <w:proofErr w:type="spellEnd"/>
      <w:r>
        <w:rPr>
          <w:rFonts w:ascii="Times" w:eastAsia="Times" w:hAnsi="Times" w:cs="Times"/>
        </w:rPr>
        <w:t xml:space="preserve"> intralayer models and one for </w:t>
      </w:r>
      <w:r>
        <w:rPr>
          <w:rFonts w:ascii="Times" w:eastAsia="Times" w:hAnsi="Times" w:cs="Times"/>
          <w:i/>
        </w:rPr>
        <w:t>block</w:t>
      </w:r>
      <w:r>
        <w:rPr>
          <w:rFonts w:ascii="Times" w:eastAsia="Times" w:hAnsi="Times" w:cs="Times"/>
        </w:rPr>
        <w:t xml:space="preserve"> models. Whenever an initialization method is not mentioned, it is assumed to be the uniform random strategy.</w:t>
      </w:r>
    </w:p>
    <w:p w14:paraId="0D5888D7" w14:textId="77777777" w:rsidR="00F77FD6" w:rsidRDefault="00F22770">
      <w:pPr>
        <w:pBdr>
          <w:top w:val="nil"/>
          <w:left w:val="nil"/>
          <w:bottom w:val="nil"/>
          <w:right w:val="nil"/>
          <w:between w:val="nil"/>
        </w:pBdr>
        <w:spacing w:before="200" w:after="100"/>
        <w:jc w:val="both"/>
        <w:rPr>
          <w:rFonts w:ascii="Times" w:eastAsia="Times" w:hAnsi="Times" w:cs="Times"/>
        </w:rPr>
      </w:pPr>
      <w:r>
        <w:rPr>
          <w:rFonts w:ascii="Times" w:eastAsia="Times" w:hAnsi="Times" w:cs="Times"/>
        </w:rPr>
        <w:t xml:space="preserve">For </w:t>
      </w:r>
      <w:proofErr w:type="spellStart"/>
      <w:r>
        <w:rPr>
          <w:rFonts w:ascii="Times" w:eastAsia="Times" w:hAnsi="Times" w:cs="Times"/>
          <w:i/>
        </w:rPr>
        <w:t>nonblock</w:t>
      </w:r>
      <w:proofErr w:type="spellEnd"/>
      <w:r>
        <w:rPr>
          <w:rFonts w:ascii="Times" w:eastAsia="Times" w:hAnsi="Times" w:cs="Times"/>
        </w:rPr>
        <w:t xml:space="preserve"> intralayer models, the probability of connecting to a certain topic could be dependent on its degree in </w:t>
      </w:r>
      <m:oMath>
        <m:sSub>
          <m:sSubPr>
            <m:ctrlPr>
              <w:rPr>
                <w:rFonts w:ascii="Times" w:eastAsia="Times" w:hAnsi="Times" w:cs="Times"/>
              </w:rPr>
            </m:ctrlPr>
          </m:sSubPr>
          <m:e>
            <m:r>
              <w:rPr>
                <w:rFonts w:ascii="Times" w:eastAsia="Times" w:hAnsi="Times" w:cs="Times"/>
              </w:rPr>
              <m:t>G</m:t>
            </m:r>
          </m:e>
          <m:sub>
            <m:r>
              <w:rPr>
                <w:rFonts w:ascii="Times" w:eastAsia="Times" w:hAnsi="Times" w:cs="Times"/>
              </w:rPr>
              <m:t>t</m:t>
            </m:r>
          </m:sub>
        </m:sSub>
      </m:oMath>
      <w:r>
        <w:rPr>
          <w:rFonts w:ascii="Times" w:eastAsia="Times" w:hAnsi="Times" w:cs="Times"/>
        </w:rPr>
        <w:t xml:space="preserve">. A way to do this is to perform the </w:t>
      </w:r>
      <m:oMath>
        <m:r>
          <w:rPr>
            <w:rFonts w:ascii="Times" w:eastAsia="Times" w:hAnsi="Times" w:cs="Times"/>
          </w:rPr>
          <m:t>softmax</m:t>
        </m:r>
        <m:d>
          <m:dPr>
            <m:ctrlPr>
              <w:rPr>
                <w:rFonts w:ascii="Times" w:eastAsia="Times" w:hAnsi="Times" w:cs="Times"/>
              </w:rPr>
            </m:ctrlPr>
          </m:dPr>
          <m:e>
            <m:r>
              <w:rPr>
                <w:rFonts w:ascii="Times" w:eastAsia="Times" w:hAnsi="Times" w:cs="Times"/>
              </w:rPr>
              <m:t>{</m:t>
            </m:r>
            <m:sSub>
              <m:sSubPr>
                <m:ctrlPr>
                  <w:rPr>
                    <w:rFonts w:ascii="Times" w:eastAsia="Times" w:hAnsi="Times" w:cs="Times"/>
                  </w:rPr>
                </m:ctrlPr>
              </m:sSubPr>
              <m:e>
                <m:r>
                  <w:rPr>
                    <w:rFonts w:ascii="Times" w:eastAsia="Times" w:hAnsi="Times" w:cs="Times"/>
                  </w:rPr>
                  <m:t>d</m:t>
                </m:r>
              </m:e>
              <m:sub>
                <m:r>
                  <w:rPr>
                    <w:rFonts w:ascii="Times" w:eastAsia="Times" w:hAnsi="Times" w:cs="Times"/>
                  </w:rPr>
                  <m:t>i</m:t>
                </m:r>
              </m:sub>
            </m:sSub>
            <m:r>
              <w:rPr>
                <w:rFonts w:ascii="Times" w:eastAsia="Times" w:hAnsi="Times" w:cs="Times"/>
              </w:rPr>
              <m:t>};</m:t>
            </m:r>
            <m:sSub>
              <m:sSubPr>
                <m:ctrlPr>
                  <w:rPr>
                    <w:rFonts w:ascii="Times" w:eastAsia="Times" w:hAnsi="Times" w:cs="Times"/>
                  </w:rPr>
                </m:ctrlPr>
              </m:sSubPr>
              <m:e>
                <m:r>
                  <w:rPr>
                    <w:rFonts w:ascii="Times" w:eastAsia="Times" w:hAnsi="Times" w:cs="Times"/>
                  </w:rPr>
                  <m:t>β</m:t>
                </m:r>
              </m:e>
              <m:sub>
                <m:r>
                  <w:rPr>
                    <w:rFonts w:ascii="Times" w:eastAsia="Times" w:hAnsi="Times" w:cs="Times"/>
                  </w:rPr>
                  <m:t>σ</m:t>
                </m:r>
              </m:sub>
            </m:sSub>
          </m:e>
        </m:d>
      </m:oMath>
      <w:r>
        <w:rPr>
          <w:rFonts w:ascii="Times" w:eastAsia="Times" w:hAnsi="Times" w:cs="Times"/>
        </w:rPr>
        <w:t xml:space="preserve"> on the degrees, basically transforming the degree sequence </w:t>
      </w:r>
      <m:oMath>
        <m:r>
          <w:rPr>
            <w:rFonts w:ascii="Times" w:eastAsia="Times" w:hAnsi="Times" w:cs="Times"/>
          </w:rPr>
          <m:t>{</m:t>
        </m:r>
        <m:sSub>
          <m:sSubPr>
            <m:ctrlPr>
              <w:rPr>
                <w:rFonts w:ascii="Times" w:eastAsia="Times" w:hAnsi="Times" w:cs="Times"/>
              </w:rPr>
            </m:ctrlPr>
          </m:sSubPr>
          <m:e>
            <m:r>
              <w:rPr>
                <w:rFonts w:ascii="Times" w:eastAsia="Times" w:hAnsi="Times" w:cs="Times"/>
              </w:rPr>
              <m:t>d</m:t>
            </m:r>
          </m:e>
          <m:sub>
            <m:r>
              <w:rPr>
                <w:rFonts w:ascii="Times" w:eastAsia="Times" w:hAnsi="Times" w:cs="Times"/>
              </w:rPr>
              <m:t>i</m:t>
            </m:r>
          </m:sub>
        </m:sSub>
        <m:r>
          <w:rPr>
            <w:rFonts w:ascii="Times" w:eastAsia="Times" w:hAnsi="Times" w:cs="Times"/>
          </w:rPr>
          <m:t>}</m:t>
        </m:r>
      </m:oMath>
      <w:r>
        <w:rPr>
          <w:rFonts w:ascii="Times" w:eastAsia="Times" w:hAnsi="Times" w:cs="Times"/>
        </w:rPr>
        <w:t xml:space="preserve"> to a probability distribution. With </w:t>
      </w:r>
      <m:oMath>
        <m:sSub>
          <m:sSubPr>
            <m:ctrlPr>
              <w:rPr>
                <w:rFonts w:ascii="Cambria Math" w:hAnsi="Cambria Math"/>
              </w:rPr>
            </m:ctrlPr>
          </m:sSubPr>
          <m:e>
            <m:r>
              <w:rPr>
                <w:rFonts w:ascii="Cambria Math" w:hAnsi="Cambria Math"/>
              </w:rPr>
              <m:t>β</m:t>
            </m:r>
          </m:e>
          <m:sub>
            <m:r>
              <w:rPr>
                <w:rFonts w:ascii="Cambria Math" w:hAnsi="Cambria Math"/>
              </w:rPr>
              <m:t>σ</m:t>
            </m:r>
          </m:sub>
        </m:sSub>
        <m:r>
          <w:rPr>
            <w:rFonts w:ascii="Times" w:eastAsia="Times" w:hAnsi="Times" w:cs="Times"/>
          </w:rPr>
          <m:t>&lt;0</m:t>
        </m:r>
      </m:oMath>
      <w:r>
        <w:rPr>
          <w:rFonts w:ascii="Times" w:eastAsia="Times" w:hAnsi="Times" w:cs="Times"/>
        </w:rPr>
        <w:t xml:space="preserve"> (</w:t>
      </w:r>
      <m:oMath>
        <m:sSub>
          <m:sSubPr>
            <m:ctrlPr>
              <w:rPr>
                <w:rFonts w:ascii="Times" w:eastAsia="Times" w:hAnsi="Times" w:cs="Times"/>
              </w:rPr>
            </m:ctrlPr>
          </m:sSubPr>
          <m:e>
            <m:r>
              <w:rPr>
                <w:rFonts w:ascii="Times" w:eastAsia="Times" w:hAnsi="Times" w:cs="Times"/>
              </w:rPr>
              <m:t>SOFTMAX</m:t>
            </m:r>
          </m:e>
          <m:sub>
            <m:r>
              <w:rPr>
                <w:rFonts w:ascii="Times" w:eastAsia="Times" w:hAnsi="Times" w:cs="Times"/>
              </w:rPr>
              <m:t>1</m:t>
            </m:r>
          </m:sub>
        </m:sSub>
      </m:oMath>
      <w:r>
        <w:rPr>
          <w:rFonts w:ascii="Times" w:eastAsia="Times" w:hAnsi="Times" w:cs="Times"/>
        </w:rPr>
        <w:t xml:space="preserve">), low degrees are favored; </w:t>
      </w:r>
      <m:oMath>
        <m:sSub>
          <m:sSubPr>
            <m:ctrlPr>
              <w:rPr>
                <w:rFonts w:ascii="Cambria Math" w:hAnsi="Cambria Math"/>
              </w:rPr>
            </m:ctrlPr>
          </m:sSubPr>
          <m:e>
            <m:r>
              <w:rPr>
                <w:rFonts w:ascii="Cambria Math" w:hAnsi="Cambria Math"/>
              </w:rPr>
              <m:t>β</m:t>
            </m:r>
          </m:e>
          <m:sub>
            <m:r>
              <w:rPr>
                <w:rFonts w:ascii="Cambria Math" w:hAnsi="Cambria Math"/>
              </w:rPr>
              <m:t>σ</m:t>
            </m:r>
          </m:sub>
        </m:sSub>
        <m:r>
          <w:rPr>
            <w:rFonts w:ascii="Times" w:eastAsia="Times" w:hAnsi="Times" w:cs="Times"/>
          </w:rPr>
          <m:t>=0</m:t>
        </m:r>
      </m:oMath>
      <w:r>
        <w:rPr>
          <w:rFonts w:ascii="Times" w:eastAsia="Times" w:hAnsi="Times" w:cs="Times"/>
        </w:rPr>
        <w:t xml:space="preserve"> is equivalent to random initialization (</w:t>
      </w:r>
      <m:oMath>
        <m:sSub>
          <m:sSubPr>
            <m:ctrlPr>
              <w:rPr>
                <w:rFonts w:ascii="Times" w:eastAsia="Times" w:hAnsi="Times" w:cs="Times"/>
              </w:rPr>
            </m:ctrlPr>
          </m:sSubPr>
          <m:e>
            <m:r>
              <w:rPr>
                <w:rFonts w:ascii="Times" w:eastAsia="Times" w:hAnsi="Times" w:cs="Times"/>
              </w:rPr>
              <m:t>SOFTMAX</m:t>
            </m:r>
          </m:e>
          <m:sub>
            <m:r>
              <w:rPr>
                <w:rFonts w:ascii="Times" w:eastAsia="Times" w:hAnsi="Times" w:cs="Times"/>
              </w:rPr>
              <m:t>2</m:t>
            </m:r>
          </m:sub>
        </m:sSub>
      </m:oMath>
      <w:r>
        <w:rPr>
          <w:rFonts w:ascii="Times" w:eastAsia="Times" w:hAnsi="Times" w:cs="Times"/>
        </w:rPr>
        <w:t xml:space="preserve">), while </w:t>
      </w:r>
      <m:oMath>
        <m:sSub>
          <m:sSubPr>
            <m:ctrlPr>
              <w:rPr>
                <w:rFonts w:ascii="Cambria Math" w:hAnsi="Cambria Math"/>
              </w:rPr>
            </m:ctrlPr>
          </m:sSubPr>
          <m:e>
            <m:r>
              <w:rPr>
                <w:rFonts w:ascii="Cambria Math" w:hAnsi="Cambria Math"/>
              </w:rPr>
              <m:t>β</m:t>
            </m:r>
          </m:e>
          <m:sub>
            <m:r>
              <w:rPr>
                <w:rFonts w:ascii="Cambria Math" w:hAnsi="Cambria Math"/>
              </w:rPr>
              <m:t>σ</m:t>
            </m:r>
          </m:sub>
        </m:sSub>
        <m:r>
          <w:rPr>
            <w:rFonts w:ascii="Times" w:eastAsia="Times" w:hAnsi="Times" w:cs="Times"/>
          </w:rPr>
          <m:t>&gt;0</m:t>
        </m:r>
      </m:oMath>
      <w:r>
        <w:rPr>
          <w:rFonts w:ascii="Times" w:eastAsia="Times" w:hAnsi="Times" w:cs="Times"/>
        </w:rPr>
        <w:t xml:space="preserve"> (</w:t>
      </w:r>
      <m:oMath>
        <m:sSub>
          <m:sSubPr>
            <m:ctrlPr>
              <w:rPr>
                <w:rFonts w:ascii="Times" w:eastAsia="Times" w:hAnsi="Times" w:cs="Times"/>
              </w:rPr>
            </m:ctrlPr>
          </m:sSubPr>
          <m:e>
            <m:r>
              <w:rPr>
                <w:rFonts w:ascii="Times" w:eastAsia="Times" w:hAnsi="Times" w:cs="Times"/>
              </w:rPr>
              <m:t>SOFTMAX</m:t>
            </m:r>
          </m:e>
          <m:sub>
            <m:r>
              <w:rPr>
                <w:rFonts w:ascii="Times" w:eastAsia="Times" w:hAnsi="Times" w:cs="Times"/>
              </w:rPr>
              <m:t>3</m:t>
            </m:r>
          </m:sub>
        </m:sSub>
      </m:oMath>
      <w:r>
        <w:rPr>
          <w:rFonts w:ascii="Times" w:eastAsia="Times" w:hAnsi="Times" w:cs="Times"/>
        </w:rPr>
        <w:t>) favors high degree topics (</w:t>
      </w:r>
      <w:r>
        <w:rPr>
          <w:rFonts w:ascii="Times" w:eastAsia="Times" w:hAnsi="Times" w:cs="Times"/>
          <w:b/>
        </w:rPr>
        <w:t>Fig. S2</w:t>
      </w:r>
      <w:r>
        <w:rPr>
          <w:rFonts w:ascii="Times" w:eastAsia="Times" w:hAnsi="Times" w:cs="Times"/>
        </w:rPr>
        <w:t>a)</w:t>
      </w:r>
    </w:p>
    <w:p w14:paraId="1886657E" w14:textId="77777777" w:rsidR="00F77FD6" w:rsidRDefault="00F22770">
      <w:pPr>
        <w:pBdr>
          <w:top w:val="nil"/>
          <w:left w:val="nil"/>
          <w:bottom w:val="nil"/>
          <w:right w:val="nil"/>
          <w:between w:val="nil"/>
        </w:pBdr>
        <w:spacing w:before="200" w:after="100"/>
        <w:jc w:val="both"/>
        <w:rPr>
          <w:rFonts w:ascii="Times" w:eastAsia="Times" w:hAnsi="Times" w:cs="Times"/>
          <w:color w:val="000000"/>
        </w:rPr>
      </w:pPr>
      <w:r>
        <w:rPr>
          <w:rFonts w:ascii="Times" w:eastAsia="Times" w:hAnsi="Times" w:cs="Times"/>
        </w:rPr>
        <w:t xml:space="preserve">For </w:t>
      </w:r>
      <w:r>
        <w:rPr>
          <w:rFonts w:ascii="Times" w:eastAsia="Times" w:hAnsi="Times" w:cs="Times"/>
          <w:i/>
        </w:rPr>
        <w:t>block</w:t>
      </w:r>
      <w:r>
        <w:rPr>
          <w:rFonts w:ascii="Times" w:eastAsia="Times" w:hAnsi="Times" w:cs="Times"/>
        </w:rPr>
        <w:t xml:space="preserve"> intralayer models, group correspondence could be used as a strategy for initialization as the number of groups are the same for both graphs. This could be parameterized by </w:t>
      </w:r>
      <m:oMath>
        <m:sSub>
          <m:sSubPr>
            <m:ctrlPr>
              <w:rPr>
                <w:rFonts w:ascii="Times" w:eastAsia="Times" w:hAnsi="Times" w:cs="Times"/>
              </w:rPr>
            </m:ctrlPr>
          </m:sSubPr>
          <m:e>
            <m:r>
              <w:rPr>
                <w:rFonts w:ascii="Times" w:eastAsia="Times" w:hAnsi="Times" w:cs="Times"/>
              </w:rPr>
              <m:t>p</m:t>
            </m:r>
          </m:e>
          <m:sub>
            <m:r>
              <w:rPr>
                <w:rFonts w:ascii="Times" w:eastAsia="Times" w:hAnsi="Times" w:cs="Times"/>
              </w:rPr>
              <m:t>sg</m:t>
            </m:r>
          </m:sub>
        </m:sSub>
      </m:oMath>
      <w:r>
        <w:rPr>
          <w:rFonts w:ascii="Times" w:eastAsia="Times" w:hAnsi="Times" w:cs="Times"/>
        </w:rPr>
        <w:t xml:space="preserve"> (</w:t>
      </w:r>
      <w:r>
        <w:rPr>
          <w:rFonts w:ascii="Times" w:eastAsia="Times" w:hAnsi="Times" w:cs="Times"/>
          <w:b/>
        </w:rPr>
        <w:t xml:space="preserve">Fig. </w:t>
      </w:r>
      <w:hyperlink w:anchor="bookmark=id.19c6y18">
        <w:r>
          <w:rPr>
            <w:rFonts w:ascii="Times" w:eastAsia="Times" w:hAnsi="Times" w:cs="Times"/>
            <w:b/>
          </w:rPr>
          <w:t>3</w:t>
        </w:r>
      </w:hyperlink>
      <w:r>
        <w:rPr>
          <w:rFonts w:ascii="Times" w:eastAsia="Times" w:hAnsi="Times" w:cs="Times"/>
        </w:rPr>
        <w:t xml:space="preserve">) as the probability that agents and topics of the same group ID are connected. The chance </w:t>
      </w:r>
      <m:oMath>
        <m:sSub>
          <m:sSubPr>
            <m:ctrlPr>
              <w:rPr>
                <w:rFonts w:ascii="Times" w:eastAsia="Times" w:hAnsi="Times" w:cs="Times"/>
              </w:rPr>
            </m:ctrlPr>
          </m:sSubPr>
          <m:e>
            <m:r>
              <w:rPr>
                <w:rFonts w:ascii="Times" w:eastAsia="Times" w:hAnsi="Times" w:cs="Times"/>
              </w:rPr>
              <m:t>p</m:t>
            </m:r>
          </m:e>
          <m:sub>
            <m:r>
              <w:rPr>
                <w:rFonts w:ascii="Times" w:eastAsia="Times" w:hAnsi="Times" w:cs="Times"/>
              </w:rPr>
              <m:t>sg</m:t>
            </m:r>
          </m:sub>
        </m:sSub>
        <m:r>
          <w:rPr>
            <w:rFonts w:ascii="Times" w:eastAsia="Times" w:hAnsi="Times" w:cs="Times"/>
          </w:rPr>
          <m:t>=</m:t>
        </m:r>
        <m:f>
          <m:fPr>
            <m:ctrlPr>
              <w:rPr>
                <w:rFonts w:ascii="Times" w:eastAsia="Times" w:hAnsi="Times" w:cs="Times"/>
              </w:rPr>
            </m:ctrlPr>
          </m:fPr>
          <m:num>
            <m:r>
              <w:rPr>
                <w:rFonts w:ascii="Times" w:eastAsia="Times" w:hAnsi="Times" w:cs="Times"/>
              </w:rPr>
              <m:t>1</m:t>
            </m:r>
          </m:num>
          <m:den>
            <m:sSub>
              <m:sSubPr>
                <m:ctrlPr>
                  <w:rPr>
                    <w:rFonts w:ascii="Times" w:eastAsia="Times" w:hAnsi="Times" w:cs="Times"/>
                  </w:rPr>
                </m:ctrlPr>
              </m:sSubPr>
              <m:e>
                <m:r>
                  <w:rPr>
                    <w:rFonts w:ascii="Times" w:eastAsia="Times" w:hAnsi="Times" w:cs="Times"/>
                  </w:rPr>
                  <m:t>k</m:t>
                </m:r>
              </m:e>
              <m:sub>
                <m:r>
                  <w:rPr>
                    <w:rFonts w:ascii="Times" w:eastAsia="Times" w:hAnsi="Times" w:cs="Times"/>
                  </w:rPr>
                  <m:t>t</m:t>
                </m:r>
              </m:sub>
            </m:sSub>
          </m:den>
        </m:f>
        <m:r>
          <w:rPr>
            <w:rFonts w:ascii="Times" w:eastAsia="Times" w:hAnsi="Times" w:cs="Times"/>
          </w:rPr>
          <m:t>=0.1</m:t>
        </m:r>
      </m:oMath>
      <w:r>
        <w:rPr>
          <w:rFonts w:ascii="Times" w:eastAsia="Times" w:hAnsi="Times" w:cs="Times"/>
        </w:rPr>
        <w:t xml:space="preserve"> would be equivalent to random initialization.</w:t>
      </w:r>
    </w:p>
    <w:p w14:paraId="76F05964" w14:textId="77777777" w:rsidR="00F77FD6" w:rsidRDefault="00F22770">
      <w:pPr>
        <w:keepNext/>
        <w:spacing w:before="200" w:after="100"/>
        <w:jc w:val="center"/>
        <w:rPr>
          <w:rFonts w:ascii="Times" w:eastAsia="Times" w:hAnsi="Times" w:cs="Times"/>
        </w:rPr>
      </w:pPr>
      <w:r>
        <w:rPr>
          <w:rFonts w:ascii="Times" w:eastAsia="Times" w:hAnsi="Times" w:cs="Times"/>
          <w:noProof/>
        </w:rPr>
        <w:lastRenderedPageBreak/>
        <w:drawing>
          <wp:inline distT="0" distB="0" distL="114935" distR="114935" wp14:anchorId="4F6A5895" wp14:editId="3DD53734">
            <wp:extent cx="5334000" cy="6125845"/>
            <wp:effectExtent l="0" t="0" r="0" b="0"/>
            <wp:docPr id="12" name="image1.png" descr=" Description of the topic update/discovery process in the model and the different knowledge diversity metrics. (a) Illustration of the intralayer agent graph (red) and topic graph (blue) with the interlayer edges (gray) representing the knowledge set of the agents. Gray cartoon triangles in (b) and (c) illustrate the update process either through learning/discovery by related topics (self-learning) or learning/discovery through friends (social influence). (d) Illustrations of different diversity metrics at the population level (each blue circle is a topic). (e) Illustrations of topic diversity metrics at the individual and local level (see Sect. 2.2 for detailed descriptions). "/>
            <wp:cNvGraphicFramePr/>
            <a:graphic xmlns:a="http://schemas.openxmlformats.org/drawingml/2006/main">
              <a:graphicData uri="http://schemas.openxmlformats.org/drawingml/2006/picture">
                <pic:pic xmlns:pic="http://schemas.openxmlformats.org/drawingml/2006/picture">
                  <pic:nvPicPr>
                    <pic:cNvPr id="0" name="image1.png" descr=" Description of the topic update/discovery process in the model and the different knowledge diversity metrics. (a) Illustration of the intralayer agent graph (red) and topic graph (blue) with the interlayer edges (gray) representing the knowledge set of the agents. Gray cartoon triangles in (b) and (c) illustrate the update process either through learning/discovery by related topics (self-learning) or learning/discovery through friends (social influence). (d) Illustrations of different diversity metrics at the population level (each blue circle is a topic). (e) Illustrations of topic diversity metrics at the individual and local level (see Sect. 2.2 for detailed descriptions). "/>
                    <pic:cNvPicPr preferRelativeResize="0"/>
                  </pic:nvPicPr>
                  <pic:blipFill>
                    <a:blip r:embed="rId10"/>
                    <a:srcRect/>
                    <a:stretch>
                      <a:fillRect/>
                    </a:stretch>
                  </pic:blipFill>
                  <pic:spPr>
                    <a:xfrm>
                      <a:off x="0" y="0"/>
                      <a:ext cx="5334000" cy="6125845"/>
                    </a:xfrm>
                    <a:prstGeom prst="rect">
                      <a:avLst/>
                    </a:prstGeom>
                    <a:ln/>
                  </pic:spPr>
                </pic:pic>
              </a:graphicData>
            </a:graphic>
          </wp:inline>
        </w:drawing>
      </w:r>
    </w:p>
    <w:p w14:paraId="7DA245E0" w14:textId="77777777" w:rsidR="00F77FD6" w:rsidRDefault="00F22770">
      <w:pPr>
        <w:spacing w:before="200" w:after="100"/>
        <w:ind w:left="720"/>
        <w:jc w:val="both"/>
        <w:rPr>
          <w:rFonts w:ascii="Times" w:eastAsia="Times" w:hAnsi="Times" w:cs="Times"/>
        </w:rPr>
      </w:pPr>
      <w:r>
        <w:rPr>
          <w:rFonts w:ascii="Times" w:eastAsia="Times" w:hAnsi="Times" w:cs="Times"/>
          <w:b/>
        </w:rPr>
        <w:t>Figure </w:t>
      </w:r>
      <w:proofErr w:type="gramStart"/>
      <w:r>
        <w:rPr>
          <w:rFonts w:ascii="Times" w:eastAsia="Times" w:hAnsi="Times" w:cs="Times"/>
          <w:b/>
        </w:rPr>
        <w:t>1</w:t>
      </w:r>
      <w:r>
        <w:rPr>
          <w:rFonts w:ascii="Times" w:eastAsia="Times" w:hAnsi="Times" w:cs="Times"/>
          <w:i/>
        </w:rPr>
        <w:t xml:space="preserve">  Description</w:t>
      </w:r>
      <w:proofErr w:type="gramEnd"/>
      <w:r>
        <w:rPr>
          <w:rFonts w:ascii="Times" w:eastAsia="Times" w:hAnsi="Times" w:cs="Times"/>
          <w:i/>
        </w:rPr>
        <w:t xml:space="preserve"> of the topic update/discovery process in the model and the different knowledge diversity metrics.</w:t>
      </w:r>
      <w:r>
        <w:rPr>
          <w:rFonts w:ascii="Times" w:eastAsia="Times" w:hAnsi="Times" w:cs="Times"/>
        </w:rPr>
        <w:t xml:space="preserve"> (</w:t>
      </w:r>
      <w:r>
        <w:rPr>
          <w:rFonts w:ascii="Times" w:eastAsia="Times" w:hAnsi="Times" w:cs="Times"/>
          <w:b/>
        </w:rPr>
        <w:t>a</w:t>
      </w:r>
      <w:r>
        <w:rPr>
          <w:rFonts w:ascii="Times" w:eastAsia="Times" w:hAnsi="Times" w:cs="Times"/>
        </w:rPr>
        <w:t>) Illustration of the intralayer agent graph (red) and topic graph (blue) with the interlayer edges (gray) representing the knowledge set of the agents. Gray cartoon triangles in (</w:t>
      </w:r>
      <w:r>
        <w:rPr>
          <w:rFonts w:ascii="Times" w:eastAsia="Times" w:hAnsi="Times" w:cs="Times"/>
          <w:b/>
        </w:rPr>
        <w:t>b</w:t>
      </w:r>
      <w:r>
        <w:rPr>
          <w:rFonts w:ascii="Times" w:eastAsia="Times" w:hAnsi="Times" w:cs="Times"/>
        </w:rPr>
        <w:t>) and (</w:t>
      </w:r>
      <w:r>
        <w:rPr>
          <w:rFonts w:ascii="Times" w:eastAsia="Times" w:hAnsi="Times" w:cs="Times"/>
          <w:b/>
        </w:rPr>
        <w:t>c</w:t>
      </w:r>
      <w:r>
        <w:rPr>
          <w:rFonts w:ascii="Times" w:eastAsia="Times" w:hAnsi="Times" w:cs="Times"/>
        </w:rPr>
        <w:t>) illustrate the update process either through learning/discovery by related topics (self-learning) or learning/discovery through friends (social influence). (</w:t>
      </w:r>
      <w:r>
        <w:rPr>
          <w:rFonts w:ascii="Times" w:eastAsia="Times" w:hAnsi="Times" w:cs="Times"/>
          <w:b/>
        </w:rPr>
        <w:t>d</w:t>
      </w:r>
      <w:r>
        <w:rPr>
          <w:rFonts w:ascii="Times" w:eastAsia="Times" w:hAnsi="Times" w:cs="Times"/>
        </w:rPr>
        <w:t>) Illustrations of different diversity metrics at the population level (each blue circle is a topic). (</w:t>
      </w:r>
      <w:r>
        <w:rPr>
          <w:rFonts w:ascii="Times" w:eastAsia="Times" w:hAnsi="Times" w:cs="Times"/>
          <w:b/>
        </w:rPr>
        <w:t>e</w:t>
      </w:r>
      <w:r>
        <w:rPr>
          <w:rFonts w:ascii="Times" w:eastAsia="Times" w:hAnsi="Times" w:cs="Times"/>
        </w:rPr>
        <w:t xml:space="preserve">) Illustrations of topic diversity metrics at the individual and local level (see </w:t>
      </w:r>
      <w:r>
        <w:rPr>
          <w:rFonts w:ascii="Times" w:eastAsia="Times" w:hAnsi="Times" w:cs="Times"/>
          <w:b/>
        </w:rPr>
        <w:t xml:space="preserve">Sect. </w:t>
      </w:r>
      <w:hyperlink w:anchor="bookmark=id.1v1yuxt">
        <w:r>
          <w:rPr>
            <w:rFonts w:ascii="Times" w:eastAsia="Times" w:hAnsi="Times" w:cs="Times"/>
            <w:b/>
          </w:rPr>
          <w:t>2.2</w:t>
        </w:r>
      </w:hyperlink>
      <w:r>
        <w:rPr>
          <w:rFonts w:ascii="Times" w:eastAsia="Times" w:hAnsi="Times" w:cs="Times"/>
        </w:rPr>
        <w:t xml:space="preserve"> for detailed descriptions). </w:t>
      </w:r>
      <w:bookmarkStart w:id="54" w:name="bookmark=id.3dy6vkm" w:colFirst="0" w:colLast="0"/>
      <w:bookmarkStart w:id="55" w:name="bookmark=id.1t3h5sf" w:colFirst="0" w:colLast="0"/>
      <w:bookmarkEnd w:id="54"/>
      <w:bookmarkEnd w:id="55"/>
    </w:p>
    <w:p w14:paraId="555FA43A" w14:textId="77777777" w:rsidR="00F77FD6" w:rsidRDefault="00F22770">
      <w:pPr>
        <w:pStyle w:val="Heading2"/>
        <w:spacing w:after="100"/>
        <w:jc w:val="both"/>
        <w:rPr>
          <w:rFonts w:ascii="Times" w:eastAsia="Times" w:hAnsi="Times" w:cs="Times"/>
          <w:color w:val="000000"/>
        </w:rPr>
      </w:pPr>
      <w:r>
        <w:rPr>
          <w:rFonts w:ascii="Times" w:eastAsia="Times" w:hAnsi="Times" w:cs="Times"/>
          <w:color w:val="000000"/>
        </w:rPr>
        <w:t>2.2.</w:t>
      </w:r>
      <w:r>
        <w:rPr>
          <w:rFonts w:ascii="Times" w:eastAsia="Times" w:hAnsi="Times" w:cs="Times"/>
          <w:color w:val="000000"/>
        </w:rPr>
        <w:tab/>
        <w:t>Diversity metric</w:t>
      </w:r>
    </w:p>
    <w:p w14:paraId="512C16AB" w14:textId="77777777" w:rsidR="00F77FD6" w:rsidRDefault="00F22770">
      <w:pPr>
        <w:pBdr>
          <w:top w:val="nil"/>
          <w:left w:val="nil"/>
          <w:bottom w:val="nil"/>
          <w:right w:val="nil"/>
          <w:between w:val="nil"/>
        </w:pBdr>
        <w:spacing w:before="200" w:after="100"/>
        <w:jc w:val="both"/>
        <w:rPr>
          <w:rFonts w:ascii="Times" w:eastAsia="Times" w:hAnsi="Times" w:cs="Times"/>
        </w:rPr>
      </w:pPr>
      <w:del w:id="56" w:author="Silas Busch" w:date="2021-10-01T09:29:00Z">
        <w:r w:rsidDel="009504E9">
          <w:rPr>
            <w:rFonts w:ascii="Times" w:eastAsia="Times" w:hAnsi="Times" w:cs="Times"/>
          </w:rPr>
          <w:delText xml:space="preserve">The concept of knowledge diversity </w:delText>
        </w:r>
      </w:del>
      <w:r>
        <w:rPr>
          <w:rFonts w:ascii="Times" w:eastAsia="Times" w:hAnsi="Times" w:cs="Times"/>
        </w:rPr>
        <w:t xml:space="preserve">These diversity metrics are illustrated in </w:t>
      </w:r>
      <w:r>
        <w:rPr>
          <w:rFonts w:ascii="Times" w:eastAsia="Times" w:hAnsi="Times" w:cs="Times"/>
          <w:b/>
        </w:rPr>
        <w:t xml:space="preserve">Fig. </w:t>
      </w:r>
      <w:hyperlink w:anchor="bookmark=id.3fwokq0">
        <w:r>
          <w:rPr>
            <w:rFonts w:ascii="Times" w:eastAsia="Times" w:hAnsi="Times" w:cs="Times"/>
            <w:b/>
          </w:rPr>
          <w:t>1</w:t>
        </w:r>
      </w:hyperlink>
      <w:r>
        <w:rPr>
          <w:rFonts w:ascii="Times" w:eastAsia="Times" w:hAnsi="Times" w:cs="Times"/>
        </w:rPr>
        <w:t>d,e.</w:t>
      </w:r>
    </w:p>
    <w:p w14:paraId="236E708B" w14:textId="77777777" w:rsidR="00F77FD6" w:rsidRDefault="00F22770">
      <w:pPr>
        <w:pStyle w:val="Heading3"/>
        <w:spacing w:after="100"/>
        <w:jc w:val="both"/>
        <w:rPr>
          <w:rFonts w:ascii="Times" w:eastAsia="Times" w:hAnsi="Times" w:cs="Times"/>
          <w:color w:val="000000"/>
        </w:rPr>
      </w:pPr>
      <w:r>
        <w:rPr>
          <w:rFonts w:ascii="Times" w:eastAsia="Times" w:hAnsi="Times" w:cs="Times"/>
          <w:color w:val="000000"/>
        </w:rPr>
        <w:lastRenderedPageBreak/>
        <w:t>Population</w:t>
      </w:r>
    </w:p>
    <w:p w14:paraId="5EE056D7" w14:textId="77777777" w:rsidR="00F77FD6" w:rsidRDefault="00F22770">
      <w:pPr>
        <w:pBdr>
          <w:top w:val="nil"/>
          <w:left w:val="nil"/>
          <w:bottom w:val="nil"/>
          <w:right w:val="nil"/>
          <w:between w:val="nil"/>
        </w:pBdr>
        <w:spacing w:before="200" w:after="100"/>
        <w:jc w:val="both"/>
        <w:rPr>
          <w:rFonts w:ascii="Times" w:eastAsia="Times" w:hAnsi="Times" w:cs="Times"/>
        </w:rPr>
      </w:pPr>
      <w:r>
        <w:rPr>
          <w:rFonts w:ascii="Times" w:eastAsia="Times" w:hAnsi="Times" w:cs="Times"/>
        </w:rPr>
        <w:t xml:space="preserve">Three population indices are defined, taken from </w:t>
      </w:r>
      <w:ins w:id="57" w:author="Silas Busch" w:date="2021-10-01T09:29:00Z">
        <w:r w:rsidR="009504E9">
          <w:rPr>
            <w:rFonts w:ascii="Times" w:eastAsia="Times" w:hAnsi="Times" w:cs="Times"/>
          </w:rPr>
          <w:t xml:space="preserve">an </w:t>
        </w:r>
      </w:ins>
      <w:r>
        <w:rPr>
          <w:rFonts w:ascii="Times" w:eastAsia="Times" w:hAnsi="Times" w:cs="Times"/>
        </w:rPr>
        <w:t xml:space="preserve">ecological perspective </w:t>
      </w:r>
      <w:hyperlink w:anchor="bookmark=id.41mghml">
        <w:r>
          <w:rPr>
            <w:rFonts w:ascii="Times" w:eastAsia="Times" w:hAnsi="Times" w:cs="Times"/>
          </w:rPr>
          <w:t>[9]</w:t>
        </w:r>
      </w:hyperlink>
      <w:r>
        <w:rPr>
          <w:rFonts w:ascii="Times" w:eastAsia="Times" w:hAnsi="Times" w:cs="Times"/>
        </w:rPr>
        <w:t xml:space="preserve">. First, </w:t>
      </w:r>
      <m:oMath>
        <m:sSub>
          <m:sSubPr>
            <m:ctrlPr>
              <w:rPr>
                <w:rFonts w:ascii="Times" w:eastAsia="Times" w:hAnsi="Times" w:cs="Times"/>
              </w:rPr>
            </m:ctrlPr>
          </m:sSubPr>
          <m:e>
            <m:r>
              <w:rPr>
                <w:rFonts w:ascii="Times" w:eastAsia="Times" w:hAnsi="Times" w:cs="Times"/>
              </w:rPr>
              <m:t>N</m:t>
            </m:r>
          </m:e>
          <m:sub>
            <m:r>
              <w:rPr>
                <w:rFonts w:ascii="Times" w:eastAsia="Times" w:hAnsi="Times" w:cs="Times"/>
              </w:rPr>
              <m:t>T</m:t>
            </m:r>
          </m:sub>
        </m:sSub>
      </m:oMath>
      <w:r>
        <w:rPr>
          <w:rFonts w:ascii="Times" w:eastAsia="Times" w:hAnsi="Times" w:cs="Times"/>
        </w:rPr>
        <w:t xml:space="preserve"> is the number of distinct topics discovered wh</w:t>
      </w:r>
      <w:proofErr w:type="spellStart"/>
      <w:r>
        <w:rPr>
          <w:rFonts w:ascii="Times" w:eastAsia="Times" w:hAnsi="Times" w:cs="Times"/>
        </w:rPr>
        <w:t>en</w:t>
      </w:r>
      <w:proofErr w:type="spellEnd"/>
      <w:r>
        <w:rPr>
          <w:rFonts w:ascii="Times" w:eastAsia="Times" w:hAnsi="Times" w:cs="Times"/>
        </w:rPr>
        <w:t xml:space="preserve"> taking into account all agents’ learnt topics (higher would mean more diverse). Second </w:t>
      </w:r>
      <m:oMath>
        <m:sSub>
          <m:sSubPr>
            <m:ctrlPr>
              <w:rPr>
                <w:rFonts w:ascii="Times" w:eastAsia="Times" w:hAnsi="Times" w:cs="Times"/>
              </w:rPr>
            </m:ctrlPr>
          </m:sSubPr>
          <m:e>
            <m:r>
              <w:rPr>
                <w:rFonts w:ascii="Times" w:eastAsia="Times" w:hAnsi="Times" w:cs="Times"/>
              </w:rPr>
              <m:t>H</m:t>
            </m:r>
          </m:e>
          <m:sub>
            <m:r>
              <w:rPr>
                <w:rFonts w:ascii="Times" w:eastAsia="Times" w:hAnsi="Times" w:cs="Times"/>
              </w:rPr>
              <m:t>p</m:t>
            </m:r>
          </m:sub>
        </m:sSub>
      </m:oMath>
      <w:r>
        <w:rPr>
          <w:rFonts w:ascii="Times" w:eastAsia="Times" w:hAnsi="Times" w:cs="Times"/>
        </w:rPr>
        <w:t xml:space="preserve"> is the topic population entropy – the Shannon entropy from the discrete probability distribution of all the topics in the population (higher would mean more dive</w:t>
      </w:r>
      <w:proofErr w:type="spellStart"/>
      <w:r>
        <w:rPr>
          <w:rFonts w:ascii="Times" w:eastAsia="Times" w:hAnsi="Times" w:cs="Times"/>
        </w:rPr>
        <w:t>rse</w:t>
      </w:r>
      <w:proofErr w:type="spellEnd"/>
      <w:r>
        <w:rPr>
          <w:rFonts w:ascii="Times" w:eastAsia="Times" w:hAnsi="Times" w:cs="Times"/>
        </w:rPr>
        <w:t>). Lastly, tak</w:t>
      </w:r>
      <w:ins w:id="58" w:author="Silas Busch" w:date="2021-10-01T09:30:00Z">
        <w:r w:rsidR="009504E9">
          <w:rPr>
            <w:rFonts w:ascii="Times" w:eastAsia="Times" w:hAnsi="Times" w:cs="Times"/>
          </w:rPr>
          <w:t>ing</w:t>
        </w:r>
      </w:ins>
      <w:del w:id="59" w:author="Silas Busch" w:date="2021-10-01T09:30:00Z">
        <w:r w:rsidDel="009504E9">
          <w:rPr>
            <w:rFonts w:ascii="Times" w:eastAsia="Times" w:hAnsi="Times" w:cs="Times"/>
          </w:rPr>
          <w:delText>en</w:delText>
        </w:r>
      </w:del>
      <w:r>
        <w:rPr>
          <w:rFonts w:ascii="Times" w:eastAsia="Times" w:hAnsi="Times" w:cs="Times"/>
        </w:rPr>
        <w:t xml:space="preserve"> inspiration from ecological network stability analysis </w:t>
      </w:r>
      <w:hyperlink w:anchor="bookmark=id.2grqrue">
        <w:r>
          <w:rPr>
            <w:rFonts w:ascii="Times" w:eastAsia="Times" w:hAnsi="Times" w:cs="Times"/>
          </w:rPr>
          <w:t>[10]</w:t>
        </w:r>
      </w:hyperlink>
      <w:r>
        <w:rPr>
          <w:rFonts w:ascii="Times" w:eastAsia="Times" w:hAnsi="Times" w:cs="Times"/>
        </w:rPr>
        <w:t xml:space="preserve">, robustness can be calculated by cumulatively removing random agents and observing the remaining % of distinct topics. The area under this curve is the robustness </w:t>
      </w:r>
      <m:oMath>
        <m:sSub>
          <m:sSubPr>
            <m:ctrlPr>
              <w:rPr>
                <w:rFonts w:ascii="Times" w:eastAsia="Times" w:hAnsi="Times" w:cs="Times"/>
              </w:rPr>
            </m:ctrlPr>
          </m:sSubPr>
          <m:e>
            <m:r>
              <w:rPr>
                <w:rFonts w:ascii="Times" w:eastAsia="Times" w:hAnsi="Times" w:cs="Times"/>
              </w:rPr>
              <m:t>R</m:t>
            </m:r>
          </m:e>
          <m:sub>
            <m:r>
              <w:rPr>
                <w:rFonts w:ascii="Times" w:eastAsia="Times" w:hAnsi="Times" w:cs="Times"/>
              </w:rPr>
              <m:t>T</m:t>
            </m:r>
          </m:sub>
        </m:sSub>
      </m:oMath>
      <w:r>
        <w:rPr>
          <w:rFonts w:ascii="Times" w:eastAsia="Times" w:hAnsi="Times" w:cs="Times"/>
        </w:rPr>
        <w:t xml:space="preserve"> (higher would mean </w:t>
      </w:r>
      <w:del w:id="60" w:author="Silas Busch" w:date="2021-10-01T09:31:00Z">
        <w:r w:rsidDel="00721804">
          <w:rPr>
            <w:rFonts w:ascii="Times" w:eastAsia="Times" w:hAnsi="Times" w:cs="Times"/>
          </w:rPr>
          <w:delText>a lot</w:delText>
        </w:r>
      </w:del>
      <w:ins w:id="61" w:author="Silas Busch" w:date="2021-10-01T09:31:00Z">
        <w:r w:rsidR="00721804">
          <w:rPr>
            <w:rFonts w:ascii="Times" w:eastAsia="Times" w:hAnsi="Times" w:cs="Times"/>
          </w:rPr>
          <w:t>many</w:t>
        </w:r>
      </w:ins>
      <w:del w:id="62" w:author="Silas Busch" w:date="2021-10-01T09:31:00Z">
        <w:r w:rsidDel="00721804">
          <w:rPr>
            <w:rFonts w:ascii="Times" w:eastAsia="Times" w:hAnsi="Times" w:cs="Times"/>
          </w:rPr>
          <w:delText xml:space="preserve"> of</w:delText>
        </w:r>
      </w:del>
      <w:r>
        <w:rPr>
          <w:rFonts w:ascii="Times" w:eastAsia="Times" w:hAnsi="Times" w:cs="Times"/>
        </w:rPr>
        <w:t xml:space="preserve"> agents </w:t>
      </w:r>
      <w:del w:id="63" w:author="Silas Busch" w:date="2021-10-01T09:31:00Z">
        <w:r w:rsidDel="00721804">
          <w:rPr>
            <w:rFonts w:ascii="Times" w:eastAsia="Times" w:hAnsi="Times" w:cs="Times"/>
          </w:rPr>
          <w:delText xml:space="preserve">are </w:delText>
        </w:r>
      </w:del>
      <w:r>
        <w:rPr>
          <w:rFonts w:ascii="Times" w:eastAsia="Times" w:hAnsi="Times" w:cs="Times"/>
        </w:rPr>
        <w:t>need</w:t>
      </w:r>
      <w:del w:id="64" w:author="Silas Busch" w:date="2021-10-01T09:31:00Z">
        <w:r w:rsidDel="00721804">
          <w:rPr>
            <w:rFonts w:ascii="Times" w:eastAsia="Times" w:hAnsi="Times" w:cs="Times"/>
          </w:rPr>
          <w:delText>ed</w:delText>
        </w:r>
      </w:del>
      <w:r>
        <w:rPr>
          <w:rFonts w:ascii="Times" w:eastAsia="Times" w:hAnsi="Times" w:cs="Times"/>
        </w:rPr>
        <w:t xml:space="preserve"> to be </w:t>
      </w:r>
      <w:del w:id="65" w:author="Silas Busch" w:date="2021-10-01T09:31:00Z">
        <w:r w:rsidDel="00721804">
          <w:rPr>
            <w:rFonts w:ascii="Times" w:eastAsia="Times" w:hAnsi="Times" w:cs="Times"/>
          </w:rPr>
          <w:delText xml:space="preserve">removed </w:delText>
        </w:r>
      </w:del>
      <w:ins w:id="66" w:author="Silas Busch" w:date="2021-10-01T09:31:00Z">
        <w:r w:rsidR="00721804">
          <w:rPr>
            <w:rFonts w:ascii="Times" w:eastAsia="Times" w:hAnsi="Times" w:cs="Times"/>
          </w:rPr>
          <w:t>deleted</w:t>
        </w:r>
        <w:r w:rsidR="00721804">
          <w:rPr>
            <w:rFonts w:ascii="Times" w:eastAsia="Times" w:hAnsi="Times" w:cs="Times"/>
          </w:rPr>
          <w:t xml:space="preserve"> </w:t>
        </w:r>
      </w:ins>
      <w:r>
        <w:rPr>
          <w:rFonts w:ascii="Times" w:eastAsia="Times" w:hAnsi="Times" w:cs="Times"/>
        </w:rPr>
        <w:t>to remove a large proportion of topics).</w:t>
      </w:r>
      <w:bookmarkStart w:id="67" w:name="bookmark=id.4d34og8" w:colFirst="0" w:colLast="0"/>
      <w:bookmarkEnd w:id="67"/>
    </w:p>
    <w:p w14:paraId="5F7067D8" w14:textId="77777777" w:rsidR="00F77FD6" w:rsidRDefault="00F22770">
      <w:pPr>
        <w:pStyle w:val="Heading3"/>
        <w:spacing w:after="100"/>
        <w:jc w:val="both"/>
        <w:rPr>
          <w:rFonts w:ascii="Times" w:eastAsia="Times" w:hAnsi="Times" w:cs="Times"/>
          <w:color w:val="000000"/>
        </w:rPr>
      </w:pPr>
      <w:r>
        <w:rPr>
          <w:rFonts w:ascii="Times" w:eastAsia="Times" w:hAnsi="Times" w:cs="Times"/>
          <w:color w:val="000000"/>
        </w:rPr>
        <w:t>Individual</w:t>
      </w:r>
    </w:p>
    <w:p w14:paraId="764CBF54" w14:textId="77777777" w:rsidR="00F77FD6" w:rsidRDefault="00F22770">
      <w:pPr>
        <w:pBdr>
          <w:top w:val="nil"/>
          <w:left w:val="nil"/>
          <w:bottom w:val="nil"/>
          <w:right w:val="nil"/>
          <w:between w:val="nil"/>
        </w:pBdr>
        <w:spacing w:before="200" w:after="100"/>
        <w:jc w:val="both"/>
        <w:rPr>
          <w:rFonts w:ascii="Times" w:eastAsia="Times" w:hAnsi="Times" w:cs="Times"/>
        </w:rPr>
      </w:pPr>
      <w:r>
        <w:rPr>
          <w:rFonts w:ascii="Times" w:eastAsia="Times" w:hAnsi="Times" w:cs="Times"/>
        </w:rPr>
        <w:t xml:space="preserve">Three individual indices are calculated and the averaged computations across nodes (or pairs) of the agent graph are reported. First, </w:t>
      </w:r>
      <m:oMath>
        <m:sSub>
          <m:sSubPr>
            <m:ctrlPr>
              <w:rPr>
                <w:rFonts w:ascii="Times" w:eastAsia="Times" w:hAnsi="Times" w:cs="Times"/>
              </w:rPr>
            </m:ctrlPr>
          </m:sSubPr>
          <m:e>
            <m:r>
              <w:rPr>
                <w:rFonts w:ascii="Times" w:eastAsia="Times" w:hAnsi="Times" w:cs="Times"/>
              </w:rPr>
              <m:t>d</m:t>
            </m:r>
          </m:e>
          <m:sub>
            <m:r>
              <w:rPr>
                <w:rFonts w:ascii="Times" w:eastAsia="Times" w:hAnsi="Times" w:cs="Times"/>
              </w:rPr>
              <m:t>g</m:t>
            </m:r>
          </m:sub>
        </m:sSub>
      </m:oMath>
      <w:r>
        <w:rPr>
          <w:rFonts w:ascii="Times" w:eastAsia="Times" w:hAnsi="Times" w:cs="Times"/>
        </w:rPr>
        <w:t xml:space="preserve"> is the mean distance of the topics in each agent’s learnt topics. In other words, if we define </w:t>
      </w:r>
      <m:oMath>
        <m:r>
          <w:rPr>
            <w:rFonts w:ascii="Times" w:eastAsia="Times" w:hAnsi="Times" w:cs="Times"/>
          </w:rPr>
          <m:t>D</m:t>
        </m:r>
        <m:d>
          <m:dPr>
            <m:ctrlPr>
              <w:rPr>
                <w:rFonts w:ascii="Times" w:eastAsia="Times" w:hAnsi="Times" w:cs="Times"/>
              </w:rPr>
            </m:ctrlPr>
          </m:dPr>
          <m:e>
            <m:sSub>
              <m:sSubPr>
                <m:ctrlPr>
                  <w:rPr>
                    <w:rFonts w:ascii="Times" w:eastAsia="Times" w:hAnsi="Times" w:cs="Times"/>
                  </w:rPr>
                </m:ctrlPr>
              </m:sSubPr>
              <m:e>
                <m:r>
                  <w:rPr>
                    <w:rFonts w:ascii="Times" w:eastAsia="Times" w:hAnsi="Times" w:cs="Times"/>
                  </w:rPr>
                  <m:t>t</m:t>
                </m:r>
              </m:e>
              <m:sub>
                <m:r>
                  <w:rPr>
                    <w:rFonts w:ascii="Times" w:eastAsia="Times" w:hAnsi="Times" w:cs="Times"/>
                  </w:rPr>
                  <m:t>i</m:t>
                </m:r>
              </m:sub>
            </m:sSub>
            <m:r>
              <w:rPr>
                <w:rFonts w:ascii="Times" w:eastAsia="Times" w:hAnsi="Times" w:cs="Times"/>
              </w:rPr>
              <m:t>,</m:t>
            </m:r>
            <m:sSub>
              <m:sSubPr>
                <m:ctrlPr>
                  <w:rPr>
                    <w:rFonts w:ascii="Times" w:eastAsia="Times" w:hAnsi="Times" w:cs="Times"/>
                  </w:rPr>
                </m:ctrlPr>
              </m:sSubPr>
              <m:e>
                <m:r>
                  <w:rPr>
                    <w:rFonts w:ascii="Times" w:eastAsia="Times" w:hAnsi="Times" w:cs="Times"/>
                  </w:rPr>
                  <m:t>t</m:t>
                </m:r>
              </m:e>
              <m:sub>
                <m:r>
                  <w:rPr>
                    <w:rFonts w:ascii="Times" w:eastAsia="Times" w:hAnsi="Times" w:cs="Times"/>
                  </w:rPr>
                  <m:t>j</m:t>
                </m:r>
              </m:sub>
            </m:sSub>
            <m:r>
              <w:rPr>
                <w:rFonts w:ascii="Times" w:eastAsia="Times" w:hAnsi="Times" w:cs="Times"/>
              </w:rPr>
              <m:t>;</m:t>
            </m:r>
            <m:sSub>
              <m:sSubPr>
                <m:ctrlPr>
                  <w:rPr>
                    <w:rFonts w:ascii="Times" w:eastAsia="Times" w:hAnsi="Times" w:cs="Times"/>
                  </w:rPr>
                </m:ctrlPr>
              </m:sSubPr>
              <m:e>
                <m:r>
                  <w:rPr>
                    <w:rFonts w:ascii="Times" w:eastAsia="Times" w:hAnsi="Times" w:cs="Times"/>
                  </w:rPr>
                  <m:t>G</m:t>
                </m:r>
              </m:e>
              <m:sub>
                <m:r>
                  <w:rPr>
                    <w:rFonts w:ascii="Times" w:eastAsia="Times" w:hAnsi="Times" w:cs="Times"/>
                  </w:rPr>
                  <m:t>t</m:t>
                </m:r>
              </m:sub>
            </m:sSub>
          </m:e>
        </m:d>
      </m:oMath>
      <w:r>
        <w:rPr>
          <w:rFonts w:ascii="Times" w:eastAsia="Times" w:hAnsi="Times" w:cs="Times"/>
        </w:rPr>
        <w:t xml:space="preserve"> as the shortest path distance in </w:t>
      </w:r>
      <m:oMath>
        <m:sSub>
          <m:sSubPr>
            <m:ctrlPr>
              <w:rPr>
                <w:rFonts w:ascii="Times" w:eastAsia="Times" w:hAnsi="Times" w:cs="Times"/>
              </w:rPr>
            </m:ctrlPr>
          </m:sSubPr>
          <m:e>
            <m:r>
              <w:rPr>
                <w:rFonts w:ascii="Times" w:eastAsia="Times" w:hAnsi="Times" w:cs="Times"/>
              </w:rPr>
              <m:t>G</m:t>
            </m:r>
          </m:e>
          <m:sub>
            <m:r>
              <w:rPr>
                <w:rFonts w:ascii="Times" w:eastAsia="Times" w:hAnsi="Times" w:cs="Times"/>
              </w:rPr>
              <m:t>t</m:t>
            </m:r>
          </m:sub>
        </m:sSub>
      </m:oMath>
      <w:r>
        <w:rPr>
          <w:rFonts w:ascii="Times" w:eastAsia="Times" w:hAnsi="Times" w:cs="Times"/>
        </w:rPr>
        <w:t xml:space="preserve"> between </w:t>
      </w:r>
      <m:oMath>
        <m:sSub>
          <m:sSubPr>
            <m:ctrlPr>
              <w:rPr>
                <w:rFonts w:ascii="Times" w:eastAsia="Times" w:hAnsi="Times" w:cs="Times"/>
              </w:rPr>
            </m:ctrlPr>
          </m:sSubPr>
          <m:e>
            <m:r>
              <w:rPr>
                <w:rFonts w:ascii="Times" w:eastAsia="Times" w:hAnsi="Times" w:cs="Times"/>
              </w:rPr>
              <m:t>t</m:t>
            </m:r>
          </m:e>
          <m:sub>
            <m:r>
              <w:rPr>
                <w:rFonts w:ascii="Times" w:eastAsia="Times" w:hAnsi="Times" w:cs="Times"/>
              </w:rPr>
              <m:t>i</m:t>
            </m:r>
          </m:sub>
        </m:sSub>
      </m:oMath>
      <w:r>
        <w:rPr>
          <w:rFonts w:ascii="Times" w:eastAsia="Times" w:hAnsi="Times" w:cs="Times"/>
        </w:rPr>
        <w:t xml:space="preserve"> and </w:t>
      </w:r>
      <m:oMath>
        <m:sSub>
          <m:sSubPr>
            <m:ctrlPr>
              <w:rPr>
                <w:rFonts w:ascii="Times" w:eastAsia="Times" w:hAnsi="Times" w:cs="Times"/>
              </w:rPr>
            </m:ctrlPr>
          </m:sSubPr>
          <m:e>
            <m:r>
              <w:rPr>
                <w:rFonts w:ascii="Times" w:eastAsia="Times" w:hAnsi="Times" w:cs="Times"/>
              </w:rPr>
              <m:t>t</m:t>
            </m:r>
          </m:e>
          <m:sub>
            <m:r>
              <w:rPr>
                <w:rFonts w:ascii="Times" w:eastAsia="Times" w:hAnsi="Times" w:cs="Times"/>
              </w:rPr>
              <m:t>j</m:t>
            </m:r>
          </m:sub>
        </m:sSub>
      </m:oMath>
      <w:r>
        <w:rPr>
          <w:rFonts w:ascii="Times" w:eastAsia="Times" w:hAnsi="Times" w:cs="Times"/>
        </w:rPr>
        <w:t xml:space="preserve">, and an agent </w:t>
      </w:r>
      <m:oMath>
        <m:sSub>
          <m:sSubPr>
            <m:ctrlPr>
              <w:rPr>
                <w:rFonts w:ascii="Times" w:eastAsia="Times" w:hAnsi="Times" w:cs="Times"/>
              </w:rPr>
            </m:ctrlPr>
          </m:sSubPr>
          <m:e>
            <m:r>
              <w:rPr>
                <w:rFonts w:ascii="Times" w:eastAsia="Times" w:hAnsi="Times" w:cs="Times"/>
              </w:rPr>
              <m:t>a</m:t>
            </m:r>
          </m:e>
          <m:sub>
            <m:r>
              <w:rPr>
                <w:rFonts w:ascii="Times" w:eastAsia="Times" w:hAnsi="Times" w:cs="Times"/>
              </w:rPr>
              <m:t>k</m:t>
            </m:r>
          </m:sub>
        </m:sSub>
      </m:oMath>
      <w:r>
        <w:rPr>
          <w:rFonts w:ascii="Times" w:eastAsia="Times" w:hAnsi="Times" w:cs="Times"/>
        </w:rPr>
        <w:t xml:space="preserve">’s topic set as </w:t>
      </w:r>
      <m:oMath>
        <m:r>
          <w:rPr>
            <w:rFonts w:ascii="Cambria Math" w:hAnsi="Cambria Math"/>
          </w:rPr>
          <m:t>τ</m:t>
        </m:r>
        <m:d>
          <m:dPr>
            <m:begChr m:val="["/>
            <m:endChr m:val="]"/>
            <m:ctrlPr>
              <w:rPr>
                <w:rFonts w:ascii="Cambria Math" w:hAnsi="Cambria Math"/>
              </w:rPr>
            </m:ctrlPr>
          </m:dPr>
          <m:e>
            <m:sSub>
              <m:sSubPr>
                <m:ctrlPr>
                  <w:rPr>
                    <w:rFonts w:ascii="Times" w:eastAsia="Times" w:hAnsi="Times" w:cs="Times"/>
                  </w:rPr>
                </m:ctrlPr>
              </m:sSubPr>
              <m:e>
                <m:r>
                  <w:rPr>
                    <w:rFonts w:ascii="Times" w:eastAsia="Times" w:hAnsi="Times" w:cs="Times"/>
                  </w:rPr>
                  <m:t>a</m:t>
                </m:r>
              </m:e>
              <m:sub>
                <m:r>
                  <w:rPr>
                    <w:rFonts w:ascii="Times" w:eastAsia="Times" w:hAnsi="Times" w:cs="Times"/>
                  </w:rPr>
                  <m:t>k</m:t>
                </m:r>
              </m:sub>
            </m:sSub>
          </m:e>
        </m:d>
        <m:r>
          <w:rPr>
            <w:rFonts w:ascii="Times" w:eastAsia="Times" w:hAnsi="Times" w:cs="Times"/>
          </w:rPr>
          <m:t>=</m:t>
        </m:r>
        <m:d>
          <m:dPr>
            <m:begChr m:val="{"/>
            <m:endChr m:val="}"/>
            <m:ctrlPr>
              <w:rPr>
                <w:rFonts w:ascii="Times" w:eastAsia="Times" w:hAnsi="Times" w:cs="Times"/>
              </w:rPr>
            </m:ctrlPr>
          </m:dPr>
          <m:e>
            <m:sSub>
              <m:sSubPr>
                <m:ctrlPr>
                  <w:rPr>
                    <w:rFonts w:ascii="Times" w:eastAsia="Times" w:hAnsi="Times" w:cs="Times"/>
                  </w:rPr>
                </m:ctrlPr>
              </m:sSubPr>
              <m:e>
                <m:r>
                  <w:rPr>
                    <w:rFonts w:ascii="Times" w:eastAsia="Times" w:hAnsi="Times" w:cs="Times"/>
                  </w:rPr>
                  <m:t>t</m:t>
                </m:r>
              </m:e>
              <m:sub>
                <m:r>
                  <w:rPr>
                    <w:rFonts w:ascii="Times" w:eastAsia="Times" w:hAnsi="Times" w:cs="Times"/>
                  </w:rPr>
                  <m:t>h</m:t>
                </m:r>
              </m:sub>
            </m:sSub>
            <m:r>
              <w:rPr>
                <w:rFonts w:ascii="Times" w:eastAsia="Times" w:hAnsi="Times" w:cs="Times"/>
              </w:rPr>
              <m:t xml:space="preserve"> | τ</m:t>
            </m:r>
            <m:d>
              <m:dPr>
                <m:begChr m:val="["/>
                <m:endChr m:val="]"/>
                <m:ctrlPr>
                  <w:rPr>
                    <w:rFonts w:ascii="Times" w:eastAsia="Times" w:hAnsi="Times" w:cs="Times"/>
                  </w:rPr>
                </m:ctrlPr>
              </m:dPr>
              <m:e>
                <m:sSub>
                  <m:sSubPr>
                    <m:ctrlPr>
                      <w:rPr>
                        <w:rFonts w:ascii="Times" w:eastAsia="Times" w:hAnsi="Times" w:cs="Times"/>
                      </w:rPr>
                    </m:ctrlPr>
                  </m:sSubPr>
                  <m:e>
                    <m:r>
                      <w:rPr>
                        <w:rFonts w:ascii="Times" w:eastAsia="Times" w:hAnsi="Times" w:cs="Times"/>
                      </w:rPr>
                      <m:t>t</m:t>
                    </m:r>
                  </m:e>
                  <m:sub>
                    <m:r>
                      <w:rPr>
                        <w:rFonts w:ascii="Times" w:eastAsia="Times" w:hAnsi="Times" w:cs="Times"/>
                      </w:rPr>
                      <m:t>h</m:t>
                    </m:r>
                  </m:sub>
                </m:sSub>
                <m:r>
                  <w:rPr>
                    <w:rFonts w:ascii="Times" w:eastAsia="Times" w:hAnsi="Times" w:cs="Times"/>
                  </w:rPr>
                  <m:t>,</m:t>
                </m:r>
                <m:sSub>
                  <m:sSubPr>
                    <m:ctrlPr>
                      <w:rPr>
                        <w:rFonts w:ascii="Times" w:eastAsia="Times" w:hAnsi="Times" w:cs="Times"/>
                      </w:rPr>
                    </m:ctrlPr>
                  </m:sSubPr>
                  <m:e>
                    <m:r>
                      <w:rPr>
                        <w:rFonts w:ascii="Times" w:eastAsia="Times" w:hAnsi="Times" w:cs="Times"/>
                      </w:rPr>
                      <m:t>a</m:t>
                    </m:r>
                  </m:e>
                  <m:sub>
                    <m:r>
                      <w:rPr>
                        <w:rFonts w:ascii="Times" w:eastAsia="Times" w:hAnsi="Times" w:cs="Times"/>
                      </w:rPr>
                      <m:t>k</m:t>
                    </m:r>
                  </m:sub>
                </m:sSub>
              </m:e>
            </m:d>
            <m:r>
              <w:rPr>
                <w:rFonts w:ascii="Times" w:eastAsia="Times" w:hAnsi="Times" w:cs="Times"/>
              </w:rPr>
              <m:t>=1</m:t>
            </m:r>
          </m:e>
        </m:d>
      </m:oMath>
      <w:r>
        <w:rPr>
          <w:rFonts w:ascii="Times" w:eastAsia="Times" w:hAnsi="Times" w:cs="Times"/>
        </w:rPr>
        <w:t xml:space="preserve"> then </w:t>
      </w:r>
      <m:oMath>
        <m:sSub>
          <m:sSubPr>
            <m:ctrlPr>
              <w:rPr>
                <w:rFonts w:ascii="Times" w:eastAsia="Times" w:hAnsi="Times" w:cs="Times"/>
              </w:rPr>
            </m:ctrlPr>
          </m:sSubPr>
          <m:e>
            <m:r>
              <w:rPr>
                <w:rFonts w:ascii="Times" w:eastAsia="Times" w:hAnsi="Times" w:cs="Times"/>
              </w:rPr>
              <m:t>d</m:t>
            </m:r>
          </m:e>
          <m:sub>
            <m:r>
              <w:rPr>
                <w:rFonts w:ascii="Times" w:eastAsia="Times" w:hAnsi="Times" w:cs="Times"/>
              </w:rPr>
              <m:t>g</m:t>
            </m:r>
          </m:sub>
        </m:sSub>
        <m:d>
          <m:dPr>
            <m:ctrlPr>
              <w:rPr>
                <w:rFonts w:ascii="Times" w:eastAsia="Times" w:hAnsi="Times" w:cs="Times"/>
              </w:rPr>
            </m:ctrlPr>
          </m:dPr>
          <m:e>
            <m:sSub>
              <m:sSubPr>
                <m:ctrlPr>
                  <w:rPr>
                    <w:rFonts w:ascii="Times" w:eastAsia="Times" w:hAnsi="Times" w:cs="Times"/>
                  </w:rPr>
                </m:ctrlPr>
              </m:sSubPr>
              <m:e>
                <m:r>
                  <w:rPr>
                    <w:rFonts w:ascii="Times" w:eastAsia="Times" w:hAnsi="Times" w:cs="Times"/>
                  </w:rPr>
                  <m:t>a</m:t>
                </m:r>
              </m:e>
              <m:sub>
                <m:r>
                  <w:rPr>
                    <w:rFonts w:ascii="Times" w:eastAsia="Times" w:hAnsi="Times" w:cs="Times"/>
                  </w:rPr>
                  <m:t>k</m:t>
                </m:r>
              </m:sub>
            </m:sSub>
          </m:e>
        </m:d>
        <m:r>
          <w:rPr>
            <w:rFonts w:ascii="Times" w:eastAsia="Times" w:hAnsi="Times" w:cs="Times"/>
          </w:rPr>
          <m:t>=</m:t>
        </m:r>
        <m:sSub>
          <m:sSubPr>
            <m:ctrlPr>
              <w:rPr>
                <w:rFonts w:ascii="Times" w:eastAsia="Times" w:hAnsi="Times" w:cs="Times"/>
              </w:rPr>
            </m:ctrlPr>
          </m:sSubPr>
          <m:e>
            <m:r>
              <w:rPr>
                <w:rFonts w:ascii="Times" w:eastAsia="Times" w:hAnsi="Times" w:cs="Times"/>
              </w:rPr>
              <m:t>⟨D</m:t>
            </m:r>
            <m:d>
              <m:dPr>
                <m:ctrlPr>
                  <w:rPr>
                    <w:rFonts w:ascii="Times" w:eastAsia="Times" w:hAnsi="Times" w:cs="Times"/>
                  </w:rPr>
                </m:ctrlPr>
              </m:dPr>
              <m:e>
                <m:sSub>
                  <m:sSubPr>
                    <m:ctrlPr>
                      <w:rPr>
                        <w:rFonts w:ascii="Times" w:eastAsia="Times" w:hAnsi="Times" w:cs="Times"/>
                      </w:rPr>
                    </m:ctrlPr>
                  </m:sSubPr>
                  <m:e>
                    <m:r>
                      <w:rPr>
                        <w:rFonts w:ascii="Times" w:eastAsia="Times" w:hAnsi="Times" w:cs="Times"/>
                      </w:rPr>
                      <m:t>t</m:t>
                    </m:r>
                  </m:e>
                  <m:sub>
                    <m:r>
                      <w:rPr>
                        <w:rFonts w:ascii="Times" w:eastAsia="Times" w:hAnsi="Times" w:cs="Times"/>
                      </w:rPr>
                      <m:t>i</m:t>
                    </m:r>
                  </m:sub>
                </m:sSub>
                <m:r>
                  <w:rPr>
                    <w:rFonts w:ascii="Times" w:eastAsia="Times" w:hAnsi="Times" w:cs="Times"/>
                  </w:rPr>
                  <m:t>,</m:t>
                </m:r>
                <m:sSub>
                  <m:sSubPr>
                    <m:ctrlPr>
                      <w:rPr>
                        <w:rFonts w:ascii="Times" w:eastAsia="Times" w:hAnsi="Times" w:cs="Times"/>
                      </w:rPr>
                    </m:ctrlPr>
                  </m:sSubPr>
                  <m:e>
                    <m:r>
                      <w:rPr>
                        <w:rFonts w:ascii="Times" w:eastAsia="Times" w:hAnsi="Times" w:cs="Times"/>
                      </w:rPr>
                      <m:t>t</m:t>
                    </m:r>
                  </m:e>
                  <m:sub>
                    <m:r>
                      <w:rPr>
                        <w:rFonts w:ascii="Times" w:eastAsia="Times" w:hAnsi="Times" w:cs="Times"/>
                      </w:rPr>
                      <m:t>j</m:t>
                    </m:r>
                  </m:sub>
                </m:sSub>
                <m:r>
                  <w:rPr>
                    <w:rFonts w:ascii="Times" w:eastAsia="Times" w:hAnsi="Times" w:cs="Times"/>
                  </w:rPr>
                  <m:t>;</m:t>
                </m:r>
                <m:sSub>
                  <m:sSubPr>
                    <m:ctrlPr>
                      <w:rPr>
                        <w:rFonts w:ascii="Times" w:eastAsia="Times" w:hAnsi="Times" w:cs="Times"/>
                      </w:rPr>
                    </m:ctrlPr>
                  </m:sSubPr>
                  <m:e>
                    <m:r>
                      <w:rPr>
                        <w:rFonts w:ascii="Times" w:eastAsia="Times" w:hAnsi="Times" w:cs="Times"/>
                      </w:rPr>
                      <m:t>G</m:t>
                    </m:r>
                  </m:e>
                  <m:sub>
                    <m:r>
                      <w:rPr>
                        <w:rFonts w:ascii="Times" w:eastAsia="Times" w:hAnsi="Times" w:cs="Times"/>
                      </w:rPr>
                      <m:t>t</m:t>
                    </m:r>
                  </m:sub>
                </m:sSub>
              </m:e>
            </m:d>
            <m:r>
              <w:rPr>
                <w:rFonts w:ascii="Times" w:eastAsia="Times" w:hAnsi="Times" w:cs="Times"/>
              </w:rPr>
              <m:t>⟩</m:t>
            </m:r>
          </m:e>
          <m:sub>
            <m:sSub>
              <m:sSubPr>
                <m:ctrlPr>
                  <w:rPr>
                    <w:rFonts w:ascii="Times" w:eastAsia="Times" w:hAnsi="Times" w:cs="Times"/>
                  </w:rPr>
                </m:ctrlPr>
              </m:sSubPr>
              <m:e>
                <m:r>
                  <w:rPr>
                    <w:rFonts w:ascii="Times" w:eastAsia="Times" w:hAnsi="Times" w:cs="Times"/>
                  </w:rPr>
                  <m:t>t</m:t>
                </m:r>
              </m:e>
              <m:sub>
                <m:r>
                  <w:rPr>
                    <w:rFonts w:ascii="Times" w:eastAsia="Times" w:hAnsi="Times" w:cs="Times"/>
                  </w:rPr>
                  <m:t>i</m:t>
                </m:r>
              </m:sub>
            </m:sSub>
            <m:r>
              <w:rPr>
                <w:rFonts w:ascii="Times" w:eastAsia="Times" w:hAnsi="Times" w:cs="Times"/>
              </w:rPr>
              <m:t>,</m:t>
            </m:r>
            <m:sSub>
              <m:sSubPr>
                <m:ctrlPr>
                  <w:rPr>
                    <w:rFonts w:ascii="Times" w:eastAsia="Times" w:hAnsi="Times" w:cs="Times"/>
                  </w:rPr>
                </m:ctrlPr>
              </m:sSubPr>
              <m:e>
                <m:r>
                  <w:rPr>
                    <w:rFonts w:ascii="Times" w:eastAsia="Times" w:hAnsi="Times" w:cs="Times"/>
                  </w:rPr>
                  <m:t>t</m:t>
                </m:r>
              </m:e>
              <m:sub>
                <m:r>
                  <w:rPr>
                    <w:rFonts w:ascii="Times" w:eastAsia="Times" w:hAnsi="Times" w:cs="Times"/>
                  </w:rPr>
                  <m:t>j</m:t>
                </m:r>
              </m:sub>
            </m:sSub>
            <m:r>
              <w:rPr>
                <w:rFonts w:ascii="Times" w:eastAsia="Times" w:hAnsi="Times" w:cs="Times"/>
              </w:rPr>
              <m:t>∈τ</m:t>
            </m:r>
            <m:d>
              <m:dPr>
                <m:begChr m:val="["/>
                <m:endChr m:val="]"/>
                <m:ctrlPr>
                  <w:rPr>
                    <w:rFonts w:ascii="Times" w:eastAsia="Times" w:hAnsi="Times" w:cs="Times"/>
                  </w:rPr>
                </m:ctrlPr>
              </m:dPr>
              <m:e>
                <m:sSub>
                  <m:sSubPr>
                    <m:ctrlPr>
                      <w:rPr>
                        <w:rFonts w:ascii="Times" w:eastAsia="Times" w:hAnsi="Times" w:cs="Times"/>
                      </w:rPr>
                    </m:ctrlPr>
                  </m:sSubPr>
                  <m:e>
                    <m:r>
                      <w:rPr>
                        <w:rFonts w:ascii="Times" w:eastAsia="Times" w:hAnsi="Times" w:cs="Times"/>
                      </w:rPr>
                      <m:t>a</m:t>
                    </m:r>
                  </m:e>
                  <m:sub>
                    <m:r>
                      <w:rPr>
                        <w:rFonts w:ascii="Times" w:eastAsia="Times" w:hAnsi="Times" w:cs="Times"/>
                      </w:rPr>
                      <m:t>k</m:t>
                    </m:r>
                  </m:sub>
                </m:sSub>
              </m:e>
            </m:d>
          </m:sub>
        </m:sSub>
      </m:oMath>
      <w:r>
        <w:rPr>
          <w:rFonts w:ascii="Times" w:eastAsia="Times" w:hAnsi="Times" w:cs="Times"/>
        </w:rPr>
        <w:t xml:space="preserve">. Higher on average would suggest that the agents know more out of their comfort zone and tend more towards generalists. Another metric is the number connected component </w:t>
      </w:r>
      <m:oMath>
        <m:sSub>
          <m:sSubPr>
            <m:ctrlPr>
              <w:rPr>
                <w:rFonts w:ascii="Times" w:eastAsia="Times" w:hAnsi="Times" w:cs="Times"/>
              </w:rPr>
            </m:ctrlPr>
          </m:sSubPr>
          <m:e>
            <m:r>
              <w:rPr>
                <w:rFonts w:ascii="Times" w:eastAsia="Times" w:hAnsi="Times" w:cs="Times"/>
              </w:rPr>
              <m:t>n</m:t>
            </m:r>
          </m:e>
          <m:sub>
            <m:r>
              <w:rPr>
                <w:rFonts w:ascii="Times" w:eastAsia="Times" w:hAnsi="Times" w:cs="Times"/>
              </w:rPr>
              <m:t>cc</m:t>
            </m:r>
          </m:sub>
        </m:sSub>
        <m:d>
          <m:dPr>
            <m:ctrlPr>
              <w:rPr>
                <w:rFonts w:ascii="Times" w:eastAsia="Times" w:hAnsi="Times" w:cs="Times"/>
              </w:rPr>
            </m:ctrlPr>
          </m:dPr>
          <m:e>
            <m:sSub>
              <m:sSubPr>
                <m:ctrlPr>
                  <w:rPr>
                    <w:rFonts w:ascii="Times" w:eastAsia="Times" w:hAnsi="Times" w:cs="Times"/>
                  </w:rPr>
                </m:ctrlPr>
              </m:sSubPr>
              <m:e>
                <m:r>
                  <w:rPr>
                    <w:rFonts w:ascii="Times" w:eastAsia="Times" w:hAnsi="Times" w:cs="Times"/>
                  </w:rPr>
                  <m:t>a</m:t>
                </m:r>
              </m:e>
              <m:sub>
                <m:r>
                  <w:rPr>
                    <w:rFonts w:ascii="Times" w:eastAsia="Times" w:hAnsi="Times" w:cs="Times"/>
                  </w:rPr>
                  <m:t>k</m:t>
                </m:r>
              </m:sub>
            </m:sSub>
          </m:e>
        </m:d>
      </m:oMath>
      <w:r>
        <w:rPr>
          <w:rFonts w:ascii="Times" w:eastAsia="Times" w:hAnsi="Times" w:cs="Times"/>
        </w:rPr>
        <w:t xml:space="preserve"> of the induced subgraph </w:t>
      </w:r>
      <m:oMath>
        <m:sSub>
          <m:sSubPr>
            <m:ctrlPr>
              <w:rPr>
                <w:rFonts w:ascii="Times" w:eastAsia="Times" w:hAnsi="Times" w:cs="Times"/>
              </w:rPr>
            </m:ctrlPr>
          </m:sSubPr>
          <m:e>
            <m:r>
              <w:rPr>
                <w:rFonts w:ascii="Times" w:eastAsia="Times" w:hAnsi="Times" w:cs="Times"/>
              </w:rPr>
              <m:t>G</m:t>
            </m:r>
          </m:e>
          <m:sub>
            <m:r>
              <w:rPr>
                <w:rFonts w:ascii="Times" w:eastAsia="Times" w:hAnsi="Times" w:cs="Times"/>
              </w:rPr>
              <m:t>t</m:t>
            </m:r>
          </m:sub>
        </m:sSub>
        <m:d>
          <m:dPr>
            <m:ctrlPr>
              <w:rPr>
                <w:rFonts w:ascii="Times" w:eastAsia="Times" w:hAnsi="Times" w:cs="Times"/>
              </w:rPr>
            </m:ctrlPr>
          </m:dPr>
          <m:e>
            <m:r>
              <w:rPr>
                <w:rFonts w:ascii="Times" w:eastAsia="Times" w:hAnsi="Times" w:cs="Times"/>
              </w:rPr>
              <m:t>τ</m:t>
            </m:r>
            <m:d>
              <m:dPr>
                <m:begChr m:val="["/>
                <m:endChr m:val="]"/>
                <m:ctrlPr>
                  <w:rPr>
                    <w:rFonts w:ascii="Times" w:eastAsia="Times" w:hAnsi="Times" w:cs="Times"/>
                  </w:rPr>
                </m:ctrlPr>
              </m:dPr>
              <m:e>
                <m:sSub>
                  <m:sSubPr>
                    <m:ctrlPr>
                      <w:rPr>
                        <w:rFonts w:ascii="Times" w:eastAsia="Times" w:hAnsi="Times" w:cs="Times"/>
                      </w:rPr>
                    </m:ctrlPr>
                  </m:sSubPr>
                  <m:e>
                    <m:r>
                      <w:rPr>
                        <w:rFonts w:ascii="Times" w:eastAsia="Times" w:hAnsi="Times" w:cs="Times"/>
                      </w:rPr>
                      <m:t>a</m:t>
                    </m:r>
                  </m:e>
                  <m:sub>
                    <m:r>
                      <w:rPr>
                        <w:rFonts w:ascii="Times" w:eastAsia="Times" w:hAnsi="Times" w:cs="Times"/>
                      </w:rPr>
                      <m:t>k</m:t>
                    </m:r>
                  </m:sub>
                </m:sSub>
              </m:e>
            </m:d>
          </m:e>
        </m:d>
      </m:oMath>
      <w:r>
        <w:rPr>
          <w:rFonts w:ascii="Times" w:eastAsia="Times" w:hAnsi="Times" w:cs="Times"/>
        </w:rPr>
        <w:t xml:space="preserve"> – higher would mean there are many “islands” of topics that the agent knows about, leaning toward generalist trend. Lastly, the mean pairwise Jaccard similarity </w:t>
      </w:r>
      <m:oMath>
        <m:r>
          <w:rPr>
            <w:rFonts w:ascii="Times" w:eastAsia="Times" w:hAnsi="Times" w:cs="Times"/>
          </w:rPr>
          <m:t>J</m:t>
        </m:r>
        <m:sSub>
          <m:sSubPr>
            <m:ctrlPr>
              <w:rPr>
                <w:rFonts w:ascii="Times" w:eastAsia="Times" w:hAnsi="Times" w:cs="Times"/>
              </w:rPr>
            </m:ctrlPr>
          </m:sSubPr>
          <m:e>
            <m:r>
              <w:rPr>
                <w:rFonts w:ascii="Times" w:eastAsia="Times" w:hAnsi="Times" w:cs="Times"/>
              </w:rPr>
              <m:t>s</m:t>
            </m:r>
          </m:e>
          <m:sub>
            <m:r>
              <w:rPr>
                <w:rFonts w:ascii="Times" w:eastAsia="Times" w:hAnsi="Times" w:cs="Times"/>
              </w:rPr>
              <m:t>T</m:t>
            </m:r>
          </m:sub>
        </m:sSub>
      </m:oMath>
      <w:r>
        <w:rPr>
          <w:rFonts w:ascii="Times" w:eastAsia="Times" w:hAnsi="Times" w:cs="Times"/>
        </w:rPr>
        <w:t xml:space="preserve"> between agents’ topic sets are calculated, lower would mean higher local diversity on average.</w:t>
      </w:r>
      <w:bookmarkStart w:id="68" w:name="bookmark=id.2s8eyo1" w:colFirst="0" w:colLast="0"/>
      <w:bookmarkEnd w:id="68"/>
    </w:p>
    <w:p w14:paraId="7954EF00" w14:textId="77777777" w:rsidR="00F77FD6" w:rsidRDefault="00F22770">
      <w:pPr>
        <w:pStyle w:val="Heading3"/>
        <w:spacing w:after="100"/>
        <w:jc w:val="both"/>
        <w:rPr>
          <w:rFonts w:ascii="Times" w:eastAsia="Times" w:hAnsi="Times" w:cs="Times"/>
          <w:color w:val="000000"/>
        </w:rPr>
      </w:pPr>
      <w:r>
        <w:rPr>
          <w:rFonts w:ascii="Times" w:eastAsia="Times" w:hAnsi="Times" w:cs="Times"/>
          <w:color w:val="000000"/>
        </w:rPr>
        <w:t>Group</w:t>
      </w:r>
    </w:p>
    <w:p w14:paraId="4A61CC02" w14:textId="77777777" w:rsidR="00F77FD6" w:rsidRDefault="00F22770">
      <w:pPr>
        <w:pBdr>
          <w:top w:val="nil"/>
          <w:left w:val="nil"/>
          <w:bottom w:val="nil"/>
          <w:right w:val="nil"/>
          <w:between w:val="nil"/>
        </w:pBdr>
        <w:spacing w:before="200" w:after="100"/>
        <w:jc w:val="both"/>
        <w:rPr>
          <w:rFonts w:ascii="Times" w:eastAsia="Times" w:hAnsi="Times" w:cs="Times"/>
        </w:rPr>
      </w:pPr>
      <w:r>
        <w:rPr>
          <w:rFonts w:ascii="Times" w:eastAsia="Times" w:hAnsi="Times" w:cs="Times"/>
        </w:rPr>
        <w:t xml:space="preserve">Additionally, when groups are defined in the block intralayer models, one could also calculate the entropy of the topic group distribution, in both the population sense </w:t>
      </w:r>
      <m:oMath>
        <m:sSub>
          <m:sSubPr>
            <m:ctrlPr>
              <w:rPr>
                <w:rFonts w:ascii="Times" w:eastAsia="Times" w:hAnsi="Times" w:cs="Times"/>
              </w:rPr>
            </m:ctrlPr>
          </m:sSubPr>
          <m:e>
            <m:r>
              <w:rPr>
                <w:rFonts w:ascii="Times" w:eastAsia="Times" w:hAnsi="Times" w:cs="Times"/>
              </w:rPr>
              <m:t>H</m:t>
            </m:r>
          </m:e>
          <m:sub>
            <m:r>
              <w:rPr>
                <w:rFonts w:ascii="Times" w:eastAsia="Times" w:hAnsi="Times" w:cs="Times"/>
              </w:rPr>
              <m:t>gp</m:t>
            </m:r>
          </m:sub>
        </m:sSub>
      </m:oMath>
      <w:r>
        <w:rPr>
          <w:rFonts w:ascii="Times" w:eastAsia="Times" w:hAnsi="Times" w:cs="Times"/>
        </w:rPr>
        <w:t xml:space="preserve"> and individual sense </w:t>
      </w:r>
      <m:oMath>
        <m:sSub>
          <m:sSubPr>
            <m:ctrlPr>
              <w:rPr>
                <w:rFonts w:ascii="Times" w:eastAsia="Times" w:hAnsi="Times" w:cs="Times"/>
              </w:rPr>
            </m:ctrlPr>
          </m:sSubPr>
          <m:e>
            <m:r>
              <w:rPr>
                <w:rFonts w:ascii="Times" w:eastAsia="Times" w:hAnsi="Times" w:cs="Times"/>
              </w:rPr>
              <m:t>H</m:t>
            </m:r>
          </m:e>
          <m:sub>
            <m:r>
              <w:rPr>
                <w:rFonts w:ascii="Times" w:eastAsia="Times" w:hAnsi="Times" w:cs="Times"/>
              </w:rPr>
              <m:t>gi</m:t>
            </m:r>
          </m:sub>
        </m:sSub>
      </m:oMath>
      <w:r>
        <w:rPr>
          <w:rFonts w:ascii="Times" w:eastAsia="Times" w:hAnsi="Times" w:cs="Times"/>
        </w:rPr>
        <w:t xml:space="preserve">. More specifically, </w:t>
      </w:r>
      <m:oMath>
        <m:sSub>
          <m:sSubPr>
            <m:ctrlPr>
              <w:rPr>
                <w:rFonts w:ascii="Times" w:eastAsia="Times" w:hAnsi="Times" w:cs="Times"/>
              </w:rPr>
            </m:ctrlPr>
          </m:sSubPr>
          <m:e>
            <m:r>
              <w:rPr>
                <w:rFonts w:ascii="Times" w:eastAsia="Times" w:hAnsi="Times" w:cs="Times"/>
              </w:rPr>
              <m:t>H</m:t>
            </m:r>
          </m:e>
          <m:sub>
            <m:r>
              <w:rPr>
                <w:rFonts w:ascii="Times" w:eastAsia="Times" w:hAnsi="Times" w:cs="Times"/>
              </w:rPr>
              <m:t>gp</m:t>
            </m:r>
          </m:sub>
        </m:sSub>
      </m:oMath>
      <w:r>
        <w:rPr>
          <w:rFonts w:ascii="Times" w:eastAsia="Times" w:hAnsi="Times" w:cs="Times"/>
        </w:rPr>
        <w:t xml:space="preserve"> is the entropy of the 10 topic groups when taking into account the group identities of all topics learnt by all agents. On the other hand, </w:t>
      </w:r>
      <m:oMath>
        <m:sSub>
          <m:sSubPr>
            <m:ctrlPr>
              <w:rPr>
                <w:rFonts w:ascii="Times" w:eastAsia="Times" w:hAnsi="Times" w:cs="Times"/>
              </w:rPr>
            </m:ctrlPr>
          </m:sSubPr>
          <m:e>
            <m:r>
              <w:rPr>
                <w:rFonts w:ascii="Times" w:eastAsia="Times" w:hAnsi="Times" w:cs="Times"/>
              </w:rPr>
              <m:t>H</m:t>
            </m:r>
          </m:e>
          <m:sub>
            <m:r>
              <w:rPr>
                <w:rFonts w:ascii="Times" w:eastAsia="Times" w:hAnsi="Times" w:cs="Times"/>
              </w:rPr>
              <m:t>gi</m:t>
            </m:r>
          </m:sub>
        </m:sSub>
      </m:oMath>
      <w:r>
        <w:rPr>
          <w:rFonts w:ascii="Times" w:eastAsia="Times" w:hAnsi="Times" w:cs="Times"/>
        </w:rPr>
        <w:t xml:space="preserve"> is the average entropy of each agent’s own topic entropy. These two quantities are different, e.g. there could be cases where </w:t>
      </w:r>
      <m:oMath>
        <m:sSub>
          <m:sSubPr>
            <m:ctrlPr>
              <w:rPr>
                <w:rFonts w:ascii="Times" w:eastAsia="Times" w:hAnsi="Times" w:cs="Times"/>
              </w:rPr>
            </m:ctrlPr>
          </m:sSubPr>
          <m:e>
            <m:r>
              <w:rPr>
                <w:rFonts w:ascii="Times" w:eastAsia="Times" w:hAnsi="Times" w:cs="Times"/>
              </w:rPr>
              <m:t>H</m:t>
            </m:r>
          </m:e>
          <m:sub>
            <m:r>
              <w:rPr>
                <w:rFonts w:ascii="Times" w:eastAsia="Times" w:hAnsi="Times" w:cs="Times"/>
              </w:rPr>
              <m:t>gp</m:t>
            </m:r>
          </m:sub>
        </m:sSub>
      </m:oMath>
      <w:r>
        <w:rPr>
          <w:rFonts w:ascii="Times" w:eastAsia="Times" w:hAnsi="Times" w:cs="Times"/>
        </w:rPr>
        <w:t xml:space="preserve"> is maximized (all groups uniformly distributed) but </w:t>
      </w:r>
      <m:oMath>
        <m:sSub>
          <m:sSubPr>
            <m:ctrlPr>
              <w:rPr>
                <w:rFonts w:ascii="Times" w:eastAsia="Times" w:hAnsi="Times" w:cs="Times"/>
              </w:rPr>
            </m:ctrlPr>
          </m:sSubPr>
          <m:e>
            <m:r>
              <w:rPr>
                <w:rFonts w:ascii="Times" w:eastAsia="Times" w:hAnsi="Times" w:cs="Times"/>
              </w:rPr>
              <m:t>H</m:t>
            </m:r>
          </m:e>
          <m:sub>
            <m:r>
              <w:rPr>
                <w:rFonts w:ascii="Times" w:eastAsia="Times" w:hAnsi="Times" w:cs="Times"/>
              </w:rPr>
              <m:t>gi</m:t>
            </m:r>
          </m:sub>
        </m:sSub>
      </m:oMath>
      <w:r>
        <w:rPr>
          <w:rFonts w:ascii="Times" w:eastAsia="Times" w:hAnsi="Times" w:cs="Times"/>
        </w:rPr>
        <w:t xml:space="preserve"> could be 0 (each agent only learns about the topics within the same group).</w:t>
      </w:r>
      <w:bookmarkStart w:id="69" w:name="bookmark=id.17dp8vu" w:colFirst="0" w:colLast="0"/>
      <w:bookmarkStart w:id="70" w:name="bookmark=id.3rdcrjn" w:colFirst="0" w:colLast="0"/>
      <w:bookmarkEnd w:id="69"/>
      <w:bookmarkEnd w:id="70"/>
    </w:p>
    <w:p w14:paraId="24DC500E" w14:textId="77777777" w:rsidR="00F77FD6" w:rsidRDefault="00F22770">
      <w:pPr>
        <w:pStyle w:val="Heading3"/>
        <w:spacing w:after="100"/>
        <w:jc w:val="both"/>
        <w:rPr>
          <w:rFonts w:ascii="Times" w:eastAsia="Times" w:hAnsi="Times" w:cs="Times"/>
          <w:color w:val="000000"/>
        </w:rPr>
      </w:pPr>
      <w:bookmarkStart w:id="71" w:name="_heading=h.rgdv10f5su3u" w:colFirst="0" w:colLast="0"/>
      <w:bookmarkEnd w:id="71"/>
      <w:r>
        <w:rPr>
          <w:rFonts w:ascii="Times" w:eastAsia="Times" w:hAnsi="Times" w:cs="Times"/>
          <w:color w:val="000000"/>
        </w:rPr>
        <w:t>Code availability</w:t>
      </w:r>
    </w:p>
    <w:p w14:paraId="32F7EF12" w14:textId="77777777" w:rsidR="00F77FD6" w:rsidRDefault="00F22770">
      <w:pPr>
        <w:pBdr>
          <w:top w:val="nil"/>
          <w:left w:val="nil"/>
          <w:bottom w:val="nil"/>
          <w:right w:val="nil"/>
          <w:between w:val="nil"/>
        </w:pBdr>
        <w:spacing w:before="200" w:after="100"/>
        <w:jc w:val="both"/>
        <w:rPr>
          <w:rFonts w:ascii="Times" w:eastAsia="Times" w:hAnsi="Times" w:cs="Times"/>
        </w:rPr>
      </w:pPr>
      <w:r>
        <w:rPr>
          <w:rFonts w:ascii="Times" w:eastAsia="Times" w:hAnsi="Times" w:cs="Times"/>
        </w:rPr>
        <w:t xml:space="preserve">The source code is at </w:t>
      </w:r>
      <w:hyperlink r:id="rId11">
        <w:r>
          <w:rPr>
            <w:rFonts w:ascii="Times" w:eastAsia="Times" w:hAnsi="Times" w:cs="Times"/>
          </w:rPr>
          <w:t>https://github.com/tuanpham96/topic-diversity</w:t>
        </w:r>
      </w:hyperlink>
      <w:r>
        <w:rPr>
          <w:rFonts w:ascii="Times" w:eastAsia="Times" w:hAnsi="Times" w:cs="Times"/>
        </w:rPr>
        <w:t>. The simulations were run in parallel on Azure VM.</w:t>
      </w:r>
      <w:bookmarkStart w:id="72" w:name="bookmark=id.26in1rg" w:colFirst="0" w:colLast="0"/>
      <w:bookmarkStart w:id="73" w:name="bookmark=id.lnxbz9" w:colFirst="0" w:colLast="0"/>
      <w:bookmarkEnd w:id="72"/>
      <w:bookmarkEnd w:id="73"/>
    </w:p>
    <w:p w14:paraId="6C9B520A" w14:textId="77777777" w:rsidR="00F77FD6" w:rsidRDefault="00F22770">
      <w:pPr>
        <w:pStyle w:val="Heading1"/>
        <w:spacing w:before="200" w:after="100"/>
        <w:jc w:val="both"/>
        <w:rPr>
          <w:rFonts w:ascii="Times" w:eastAsia="Times" w:hAnsi="Times" w:cs="Times"/>
          <w:color w:val="000000"/>
        </w:rPr>
      </w:pPr>
      <w:r>
        <w:rPr>
          <w:rFonts w:ascii="Times" w:eastAsia="Times" w:hAnsi="Times" w:cs="Times"/>
          <w:color w:val="000000"/>
        </w:rPr>
        <w:t xml:space="preserve">3. </w:t>
      </w:r>
      <w:r>
        <w:rPr>
          <w:rFonts w:ascii="Times" w:eastAsia="Times" w:hAnsi="Times" w:cs="Times"/>
          <w:color w:val="000000"/>
        </w:rPr>
        <w:tab/>
        <w:t>Results</w:t>
      </w:r>
    </w:p>
    <w:p w14:paraId="1DA734EF" w14:textId="77777777" w:rsidR="00F77FD6" w:rsidRDefault="00F77FD6">
      <w:pPr>
        <w:spacing w:before="200" w:after="100"/>
      </w:pPr>
    </w:p>
    <w:p w14:paraId="32A66C7F" w14:textId="77777777" w:rsidR="00F77FD6" w:rsidRDefault="00F22770">
      <w:pPr>
        <w:keepNext/>
        <w:pBdr>
          <w:top w:val="nil"/>
          <w:left w:val="nil"/>
          <w:bottom w:val="nil"/>
          <w:right w:val="nil"/>
          <w:between w:val="nil"/>
        </w:pBdr>
        <w:spacing w:before="200" w:after="100"/>
        <w:jc w:val="center"/>
        <w:rPr>
          <w:rFonts w:ascii="Times" w:eastAsia="Times" w:hAnsi="Times" w:cs="Times"/>
        </w:rPr>
      </w:pPr>
      <w:bookmarkStart w:id="74" w:name="bookmark=id.35nkun2" w:colFirst="0" w:colLast="0"/>
      <w:bookmarkEnd w:id="74"/>
      <w:r>
        <w:rPr>
          <w:rFonts w:ascii="Times" w:eastAsia="Times" w:hAnsi="Times" w:cs="Times"/>
          <w:noProof/>
        </w:rPr>
        <w:lastRenderedPageBreak/>
        <w:drawing>
          <wp:inline distT="0" distB="0" distL="114935" distR="114935" wp14:anchorId="37B38F05" wp14:editId="7E829771">
            <wp:extent cx="5334000" cy="3229610"/>
            <wp:effectExtent l="0" t="0" r="0" b="0"/>
            <wp:docPr id="8" name="image2.png" descr=" Changes of population topic diversity indices (a) and of individual diversity indices (b) of the scale-free (SF) intralayer models due to \alpha. H_p: topic population entropy; N_T: number of distinct topics; R_T: robustness due to random removal of agents; d_g: mean distance of the subset of topics that agents know; Js_T: Jaccard similarity of topic set between agents; n_{cc}: number of connected components of induced subgraphs based on each agent’s learnt topics. See Sect. 2.2 and Fig. 1d,e for more details. Each line represents the mean changes of 5 realizations, analyzed every 5 steps. "/>
            <wp:cNvGraphicFramePr/>
            <a:graphic xmlns:a="http://schemas.openxmlformats.org/drawingml/2006/main">
              <a:graphicData uri="http://schemas.openxmlformats.org/drawingml/2006/picture">
                <pic:pic xmlns:pic="http://schemas.openxmlformats.org/drawingml/2006/picture">
                  <pic:nvPicPr>
                    <pic:cNvPr id="0" name="image2.png" descr=" Changes of population topic diversity indices (a) and of individual diversity indices (b) of the scale-free (SF) intralayer models due to \alpha. H_p: topic population entropy; N_T: number of distinct topics; R_T: robustness due to random removal of agents; d_g: mean distance of the subset of topics that agents know; Js_T: Jaccard similarity of topic set between agents; n_{cc}: number of connected components of induced subgraphs based on each agent’s learnt topics. See Sect. 2.2 and Fig. 1d,e for more details. Each line represents the mean changes of 5 realizations, analyzed every 5 steps. "/>
                    <pic:cNvPicPr preferRelativeResize="0"/>
                  </pic:nvPicPr>
                  <pic:blipFill>
                    <a:blip r:embed="rId12"/>
                    <a:srcRect/>
                    <a:stretch>
                      <a:fillRect/>
                    </a:stretch>
                  </pic:blipFill>
                  <pic:spPr>
                    <a:xfrm>
                      <a:off x="0" y="0"/>
                      <a:ext cx="5334000" cy="3229610"/>
                    </a:xfrm>
                    <a:prstGeom prst="rect">
                      <a:avLst/>
                    </a:prstGeom>
                    <a:ln/>
                  </pic:spPr>
                </pic:pic>
              </a:graphicData>
            </a:graphic>
          </wp:inline>
        </w:drawing>
      </w:r>
    </w:p>
    <w:p w14:paraId="359D1C67" w14:textId="77777777" w:rsidR="00F77FD6" w:rsidRDefault="00F22770">
      <w:pPr>
        <w:pBdr>
          <w:top w:val="nil"/>
          <w:left w:val="nil"/>
          <w:bottom w:val="nil"/>
          <w:right w:val="nil"/>
          <w:between w:val="nil"/>
        </w:pBdr>
        <w:spacing w:before="200" w:after="100"/>
        <w:ind w:left="720"/>
        <w:jc w:val="both"/>
        <w:rPr>
          <w:rFonts w:ascii="Times" w:eastAsia="Times" w:hAnsi="Times" w:cs="Times"/>
        </w:rPr>
      </w:pPr>
      <w:bookmarkStart w:id="75" w:name="bookmark=id.1ksv4uv" w:colFirst="0" w:colLast="0"/>
      <w:bookmarkEnd w:id="75"/>
      <w:r>
        <w:rPr>
          <w:rFonts w:ascii="Times" w:eastAsia="Times" w:hAnsi="Times" w:cs="Times"/>
          <w:b/>
        </w:rPr>
        <w:t>Figure </w:t>
      </w:r>
      <w:proofErr w:type="gramStart"/>
      <w:r>
        <w:rPr>
          <w:rFonts w:ascii="Times" w:eastAsia="Times" w:hAnsi="Times" w:cs="Times"/>
          <w:b/>
        </w:rPr>
        <w:t>2</w:t>
      </w:r>
      <w:r>
        <w:rPr>
          <w:rFonts w:ascii="Times" w:eastAsia="Times" w:hAnsi="Times" w:cs="Times"/>
          <w:i/>
        </w:rPr>
        <w:t xml:space="preserve">  Changes</w:t>
      </w:r>
      <w:proofErr w:type="gramEnd"/>
      <w:r>
        <w:rPr>
          <w:rFonts w:ascii="Times" w:eastAsia="Times" w:hAnsi="Times" w:cs="Times"/>
          <w:i/>
        </w:rPr>
        <w:t xml:space="preserve"> </w:t>
      </w:r>
      <w:ins w:id="76" w:author="Silas Busch" w:date="2021-10-01T09:34:00Z">
        <w:r w:rsidR="00721804">
          <w:rPr>
            <w:rFonts w:ascii="Times" w:eastAsia="Times" w:hAnsi="Times" w:cs="Times"/>
            <w:i/>
          </w:rPr>
          <w:t>in</w:t>
        </w:r>
      </w:ins>
      <w:del w:id="77" w:author="Silas Busch" w:date="2021-10-01T09:34:00Z">
        <w:r w:rsidDel="00721804">
          <w:rPr>
            <w:rFonts w:ascii="Times" w:eastAsia="Times" w:hAnsi="Times" w:cs="Times"/>
            <w:i/>
          </w:rPr>
          <w:delText>of</w:delText>
        </w:r>
      </w:del>
      <w:r>
        <w:rPr>
          <w:rFonts w:ascii="Times" w:eastAsia="Times" w:hAnsi="Times" w:cs="Times"/>
          <w:i/>
        </w:rPr>
        <w:t xml:space="preserve"> population topic diversity indices </w:t>
      </w:r>
      <w:r>
        <w:rPr>
          <w:rFonts w:ascii="Times" w:eastAsia="Times" w:hAnsi="Times" w:cs="Times"/>
        </w:rPr>
        <w:t>(</w:t>
      </w:r>
      <w:r>
        <w:rPr>
          <w:rFonts w:ascii="Times" w:eastAsia="Times" w:hAnsi="Times" w:cs="Times"/>
          <w:b/>
        </w:rPr>
        <w:t>a</w:t>
      </w:r>
      <w:r>
        <w:rPr>
          <w:rFonts w:ascii="Times" w:eastAsia="Times" w:hAnsi="Times" w:cs="Times"/>
        </w:rPr>
        <w:t>)</w:t>
      </w:r>
      <w:r>
        <w:rPr>
          <w:rFonts w:ascii="Times" w:eastAsia="Times" w:hAnsi="Times" w:cs="Times"/>
          <w:i/>
        </w:rPr>
        <w:t xml:space="preserve"> and </w:t>
      </w:r>
      <w:del w:id="78" w:author="Silas Busch" w:date="2021-10-01T09:34:00Z">
        <w:r w:rsidDel="00721804">
          <w:rPr>
            <w:rFonts w:ascii="Times" w:eastAsia="Times" w:hAnsi="Times" w:cs="Times"/>
            <w:i/>
          </w:rPr>
          <w:delText xml:space="preserve">of </w:delText>
        </w:r>
      </w:del>
      <w:r>
        <w:rPr>
          <w:rFonts w:ascii="Times" w:eastAsia="Times" w:hAnsi="Times" w:cs="Times"/>
          <w:i/>
        </w:rPr>
        <w:t xml:space="preserve">individual diversity indices </w:t>
      </w:r>
      <w:r>
        <w:rPr>
          <w:rFonts w:ascii="Times" w:eastAsia="Times" w:hAnsi="Times" w:cs="Times"/>
        </w:rPr>
        <w:t>(</w:t>
      </w:r>
      <w:r>
        <w:rPr>
          <w:rFonts w:ascii="Times" w:eastAsia="Times" w:hAnsi="Times" w:cs="Times"/>
          <w:b/>
        </w:rPr>
        <w:t>b</w:t>
      </w:r>
      <w:r>
        <w:rPr>
          <w:rFonts w:ascii="Times" w:eastAsia="Times" w:hAnsi="Times" w:cs="Times"/>
        </w:rPr>
        <w:t>)</w:t>
      </w:r>
      <w:r>
        <w:rPr>
          <w:rFonts w:ascii="Times" w:eastAsia="Times" w:hAnsi="Times" w:cs="Times"/>
          <w:i/>
        </w:rPr>
        <w:t xml:space="preserve"> of the scale-free (SF) intralayer models due to </w:t>
      </w:r>
      <m:oMath>
        <m:r>
          <w:rPr>
            <w:rFonts w:ascii="Cambria Math" w:hAnsi="Cambria Math"/>
          </w:rPr>
          <m:t>α</m:t>
        </m:r>
      </m:oMath>
      <w:r>
        <w:rPr>
          <w:rFonts w:ascii="Times" w:eastAsia="Times" w:hAnsi="Times" w:cs="Times"/>
          <w:i/>
        </w:rPr>
        <w:t xml:space="preserve">. </w:t>
      </w:r>
      <m:oMath>
        <m:sSub>
          <m:sSubPr>
            <m:ctrlPr>
              <w:rPr>
                <w:rFonts w:ascii="Times" w:eastAsia="Times" w:hAnsi="Times" w:cs="Times"/>
              </w:rPr>
            </m:ctrlPr>
          </m:sSubPr>
          <m:e>
            <m:r>
              <w:rPr>
                <w:rFonts w:ascii="Times" w:eastAsia="Times" w:hAnsi="Times" w:cs="Times"/>
              </w:rPr>
              <m:t>H</m:t>
            </m:r>
          </m:e>
          <m:sub>
            <m:r>
              <w:rPr>
                <w:rFonts w:ascii="Times" w:eastAsia="Times" w:hAnsi="Times" w:cs="Times"/>
              </w:rPr>
              <m:t>p</m:t>
            </m:r>
          </m:sub>
        </m:sSub>
      </m:oMath>
      <w:r>
        <w:rPr>
          <w:rFonts w:ascii="Times" w:eastAsia="Times" w:hAnsi="Times" w:cs="Times"/>
        </w:rPr>
        <w:t xml:space="preserve">: topic population entropy; </w:t>
      </w:r>
      <m:oMath>
        <m:sSub>
          <m:sSubPr>
            <m:ctrlPr>
              <w:rPr>
                <w:rFonts w:ascii="Times" w:eastAsia="Times" w:hAnsi="Times" w:cs="Times"/>
              </w:rPr>
            </m:ctrlPr>
          </m:sSubPr>
          <m:e>
            <m:r>
              <w:rPr>
                <w:rFonts w:ascii="Times" w:eastAsia="Times" w:hAnsi="Times" w:cs="Times"/>
              </w:rPr>
              <m:t>N</m:t>
            </m:r>
          </m:e>
          <m:sub>
            <m:r>
              <w:rPr>
                <w:rFonts w:ascii="Times" w:eastAsia="Times" w:hAnsi="Times" w:cs="Times"/>
              </w:rPr>
              <m:t>T</m:t>
            </m:r>
          </m:sub>
        </m:sSub>
      </m:oMath>
      <w:r>
        <w:rPr>
          <w:rFonts w:ascii="Times" w:eastAsia="Times" w:hAnsi="Times" w:cs="Times"/>
        </w:rPr>
        <w:t xml:space="preserve">: number of distinct topics; </w:t>
      </w:r>
      <m:oMath>
        <m:sSub>
          <m:sSubPr>
            <m:ctrlPr>
              <w:rPr>
                <w:rFonts w:ascii="Times" w:eastAsia="Times" w:hAnsi="Times" w:cs="Times"/>
              </w:rPr>
            </m:ctrlPr>
          </m:sSubPr>
          <m:e>
            <m:r>
              <w:rPr>
                <w:rFonts w:ascii="Times" w:eastAsia="Times" w:hAnsi="Times" w:cs="Times"/>
              </w:rPr>
              <m:t>R</m:t>
            </m:r>
          </m:e>
          <m:sub>
            <m:r>
              <w:rPr>
                <w:rFonts w:ascii="Times" w:eastAsia="Times" w:hAnsi="Times" w:cs="Times"/>
              </w:rPr>
              <m:t>T</m:t>
            </m:r>
          </m:sub>
        </m:sSub>
      </m:oMath>
      <w:r>
        <w:rPr>
          <w:rFonts w:ascii="Times" w:eastAsia="Times" w:hAnsi="Times" w:cs="Times"/>
        </w:rPr>
        <w:t xml:space="preserve">: robustness </w:t>
      </w:r>
      <w:del w:id="79" w:author="Silas Busch" w:date="2021-10-01T09:35:00Z">
        <w:r w:rsidDel="00721804">
          <w:rPr>
            <w:rFonts w:ascii="Times" w:eastAsia="Times" w:hAnsi="Times" w:cs="Times"/>
          </w:rPr>
          <w:delText xml:space="preserve">due </w:delText>
        </w:r>
      </w:del>
      <w:r>
        <w:rPr>
          <w:rFonts w:ascii="Times" w:eastAsia="Times" w:hAnsi="Times" w:cs="Times"/>
        </w:rPr>
        <w:t xml:space="preserve">to random removal of agents; </w:t>
      </w:r>
      <m:oMath>
        <m:sSub>
          <m:sSubPr>
            <m:ctrlPr>
              <w:rPr>
                <w:rFonts w:ascii="Times" w:eastAsia="Times" w:hAnsi="Times" w:cs="Times"/>
              </w:rPr>
            </m:ctrlPr>
          </m:sSubPr>
          <m:e>
            <m:r>
              <w:rPr>
                <w:rFonts w:ascii="Times" w:eastAsia="Times" w:hAnsi="Times" w:cs="Times"/>
              </w:rPr>
              <m:t>d</m:t>
            </m:r>
          </m:e>
          <m:sub>
            <m:r>
              <w:rPr>
                <w:rFonts w:ascii="Times" w:eastAsia="Times" w:hAnsi="Times" w:cs="Times"/>
              </w:rPr>
              <m:t>g</m:t>
            </m:r>
          </m:sub>
        </m:sSub>
      </m:oMath>
      <w:r>
        <w:rPr>
          <w:rFonts w:ascii="Times" w:eastAsia="Times" w:hAnsi="Times" w:cs="Times"/>
        </w:rPr>
        <w:t xml:space="preserve">: mean distance of the subset of topics that agents know; </w:t>
      </w:r>
      <m:oMath>
        <m:r>
          <w:rPr>
            <w:rFonts w:ascii="Times" w:eastAsia="Times" w:hAnsi="Times" w:cs="Times"/>
          </w:rPr>
          <m:t>J</m:t>
        </m:r>
        <m:sSub>
          <m:sSubPr>
            <m:ctrlPr>
              <w:rPr>
                <w:rFonts w:ascii="Times" w:eastAsia="Times" w:hAnsi="Times" w:cs="Times"/>
              </w:rPr>
            </m:ctrlPr>
          </m:sSubPr>
          <m:e>
            <m:r>
              <w:rPr>
                <w:rFonts w:ascii="Times" w:eastAsia="Times" w:hAnsi="Times" w:cs="Times"/>
              </w:rPr>
              <m:t>s</m:t>
            </m:r>
          </m:e>
          <m:sub>
            <m:r>
              <w:rPr>
                <w:rFonts w:ascii="Times" w:eastAsia="Times" w:hAnsi="Times" w:cs="Times"/>
              </w:rPr>
              <m:t>T</m:t>
            </m:r>
          </m:sub>
        </m:sSub>
      </m:oMath>
      <w:r>
        <w:rPr>
          <w:rFonts w:ascii="Times" w:eastAsia="Times" w:hAnsi="Times" w:cs="Times"/>
        </w:rPr>
        <w:t xml:space="preserve">: Jaccard similarity of topic set between agents; </w:t>
      </w:r>
      <m:oMath>
        <m:sSub>
          <m:sSubPr>
            <m:ctrlPr>
              <w:rPr>
                <w:rFonts w:ascii="Times" w:eastAsia="Times" w:hAnsi="Times" w:cs="Times"/>
              </w:rPr>
            </m:ctrlPr>
          </m:sSubPr>
          <m:e>
            <m:r>
              <w:rPr>
                <w:rFonts w:ascii="Times" w:eastAsia="Times" w:hAnsi="Times" w:cs="Times"/>
              </w:rPr>
              <m:t>n</m:t>
            </m:r>
          </m:e>
          <m:sub>
            <m:r>
              <w:rPr>
                <w:rFonts w:ascii="Times" w:eastAsia="Times" w:hAnsi="Times" w:cs="Times"/>
              </w:rPr>
              <m:t>cc</m:t>
            </m:r>
          </m:sub>
        </m:sSub>
      </m:oMath>
      <w:r>
        <w:rPr>
          <w:rFonts w:ascii="Times" w:eastAsia="Times" w:hAnsi="Times" w:cs="Times"/>
        </w:rPr>
        <w:t xml:space="preserve">: number of connected components of induced subgraphs based on each agent’s learnt topics. See </w:t>
      </w:r>
      <w:r>
        <w:rPr>
          <w:rFonts w:ascii="Times" w:eastAsia="Times" w:hAnsi="Times" w:cs="Times"/>
          <w:b/>
        </w:rPr>
        <w:t xml:space="preserve">Sect. </w:t>
      </w:r>
      <w:hyperlink w:anchor="bookmark=id.1v1yuxt">
        <w:r>
          <w:rPr>
            <w:rFonts w:ascii="Times" w:eastAsia="Times" w:hAnsi="Times" w:cs="Times"/>
            <w:b/>
          </w:rPr>
          <w:t>2.2</w:t>
        </w:r>
      </w:hyperlink>
      <w:r>
        <w:rPr>
          <w:rFonts w:ascii="Times" w:eastAsia="Times" w:hAnsi="Times" w:cs="Times"/>
        </w:rPr>
        <w:t xml:space="preserve"> and </w:t>
      </w:r>
      <w:r>
        <w:rPr>
          <w:rFonts w:ascii="Times" w:eastAsia="Times" w:hAnsi="Times" w:cs="Times"/>
          <w:b/>
        </w:rPr>
        <w:t xml:space="preserve">Fig. </w:t>
      </w:r>
      <w:hyperlink w:anchor="bookmark=id.3fwokq0">
        <w:r>
          <w:rPr>
            <w:rFonts w:ascii="Times" w:eastAsia="Times" w:hAnsi="Times" w:cs="Times"/>
            <w:b/>
          </w:rPr>
          <w:t>1</w:t>
        </w:r>
      </w:hyperlink>
      <w:r>
        <w:rPr>
          <w:rFonts w:ascii="Times" w:eastAsia="Times" w:hAnsi="Times" w:cs="Times"/>
        </w:rPr>
        <w:t xml:space="preserve">d,e for more details. Each line represents the mean changes of 5 realizations, analyzed every 5 steps. </w:t>
      </w:r>
    </w:p>
    <w:p w14:paraId="67577435" w14:textId="77777777" w:rsidR="00F77FD6" w:rsidRDefault="00F22770">
      <w:pPr>
        <w:pStyle w:val="Heading2"/>
        <w:spacing w:after="100"/>
        <w:jc w:val="both"/>
        <w:rPr>
          <w:rFonts w:ascii="Times" w:eastAsia="Times" w:hAnsi="Times" w:cs="Times"/>
          <w:color w:val="000000"/>
        </w:rPr>
      </w:pPr>
      <w:r>
        <w:rPr>
          <w:rFonts w:ascii="Times" w:eastAsia="Times" w:hAnsi="Times" w:cs="Times"/>
          <w:color w:val="000000"/>
        </w:rPr>
        <w:t>3.1.</w:t>
      </w:r>
      <w:r>
        <w:rPr>
          <w:rFonts w:ascii="Times" w:eastAsia="Times" w:hAnsi="Times" w:cs="Times"/>
          <w:color w:val="000000"/>
        </w:rPr>
        <w:tab/>
      </w:r>
      <w:proofErr w:type="spellStart"/>
      <w:r>
        <w:rPr>
          <w:rFonts w:ascii="Times" w:eastAsia="Times" w:hAnsi="Times" w:cs="Times"/>
          <w:i/>
          <w:color w:val="000000"/>
        </w:rPr>
        <w:t>Nonblock</w:t>
      </w:r>
      <w:proofErr w:type="spellEnd"/>
      <w:r>
        <w:rPr>
          <w:rFonts w:ascii="Times" w:eastAsia="Times" w:hAnsi="Times" w:cs="Times"/>
          <w:color w:val="000000"/>
        </w:rPr>
        <w:t xml:space="preserve"> intralayer models</w:t>
      </w:r>
    </w:p>
    <w:p w14:paraId="2111F876" w14:textId="77777777" w:rsidR="00F77FD6" w:rsidRDefault="00F22770">
      <w:pPr>
        <w:pBdr>
          <w:top w:val="nil"/>
          <w:left w:val="nil"/>
          <w:bottom w:val="nil"/>
          <w:right w:val="nil"/>
          <w:between w:val="nil"/>
        </w:pBdr>
        <w:spacing w:before="200" w:after="100"/>
        <w:jc w:val="both"/>
        <w:rPr>
          <w:rFonts w:ascii="Times" w:eastAsia="Times" w:hAnsi="Times" w:cs="Times"/>
        </w:rPr>
      </w:pPr>
      <w:r>
        <w:rPr>
          <w:rFonts w:ascii="Times" w:eastAsia="Times" w:hAnsi="Times" w:cs="Times"/>
        </w:rPr>
        <w:t xml:space="preserve">The changes of the different diversity metrics for the scale-free networks are shown in </w:t>
      </w:r>
      <w:r>
        <w:rPr>
          <w:rFonts w:ascii="Times" w:eastAsia="Times" w:hAnsi="Times" w:cs="Times"/>
          <w:b/>
        </w:rPr>
        <w:t xml:space="preserve">Fig. </w:t>
      </w:r>
      <w:hyperlink w:anchor="bookmark=id.4f1mdlm">
        <w:r>
          <w:rPr>
            <w:rFonts w:ascii="Times" w:eastAsia="Times" w:hAnsi="Times" w:cs="Times"/>
            <w:b/>
          </w:rPr>
          <w:t>2</w:t>
        </w:r>
      </w:hyperlink>
      <w:r>
        <w:rPr>
          <w:rFonts w:ascii="Times" w:eastAsia="Times" w:hAnsi="Times" w:cs="Times"/>
        </w:rPr>
        <w:t xml:space="preserve"> as an example to illustrate the tradeoff effect of </w:t>
      </w:r>
      <w:del w:id="80" w:author="Silas Busch" w:date="2021-10-01T09:37:00Z">
        <w:r w:rsidDel="00721804">
          <w:rPr>
            <w:rFonts w:ascii="Times" w:eastAsia="Times" w:hAnsi="Times" w:cs="Times"/>
          </w:rPr>
          <w:delText xml:space="preserve">the </w:delText>
        </w:r>
      </w:del>
      <w:r>
        <w:rPr>
          <w:rFonts w:ascii="Times" w:eastAsia="Times" w:hAnsi="Times" w:cs="Times"/>
        </w:rPr>
        <w:t xml:space="preserve">self-learning versus social influence probability on </w:t>
      </w:r>
      <w:del w:id="81" w:author="Silas Busch" w:date="2021-10-01T09:37:00Z">
        <w:r w:rsidDel="00721804">
          <w:rPr>
            <w:rFonts w:ascii="Times" w:eastAsia="Times" w:hAnsi="Times" w:cs="Times"/>
          </w:rPr>
          <w:delText xml:space="preserve">the </w:delText>
        </w:r>
      </w:del>
      <w:r>
        <w:rPr>
          <w:rFonts w:ascii="Times" w:eastAsia="Times" w:hAnsi="Times" w:cs="Times"/>
        </w:rPr>
        <w:t>population and individual diversity.</w:t>
      </w:r>
    </w:p>
    <w:p w14:paraId="49758D39" w14:textId="77777777" w:rsidR="00F77FD6" w:rsidRDefault="00F22770">
      <w:pPr>
        <w:pBdr>
          <w:top w:val="nil"/>
          <w:left w:val="nil"/>
          <w:bottom w:val="nil"/>
          <w:right w:val="nil"/>
          <w:between w:val="nil"/>
        </w:pBdr>
        <w:spacing w:before="200" w:after="100"/>
        <w:jc w:val="both"/>
        <w:rPr>
          <w:rFonts w:ascii="Times" w:eastAsia="Times" w:hAnsi="Times" w:cs="Times"/>
        </w:rPr>
      </w:pPr>
      <w:r>
        <w:rPr>
          <w:rFonts w:ascii="Times" w:eastAsia="Times" w:hAnsi="Times" w:cs="Times"/>
        </w:rPr>
        <w:t xml:space="preserve">Generally, topic population diversity increases with self-learning probability </w:t>
      </w:r>
      <m:oMath>
        <m:r>
          <w:rPr>
            <w:rFonts w:ascii="Cambria Math" w:hAnsi="Cambria Math"/>
          </w:rPr>
          <m:t>α</m:t>
        </m:r>
      </m:oMath>
      <w:r>
        <w:rPr>
          <w:rFonts w:ascii="Times" w:eastAsia="Times" w:hAnsi="Times" w:cs="Times"/>
        </w:rPr>
        <w:t xml:space="preserve"> in terms of the topic entropy </w:t>
      </w:r>
      <m:oMath>
        <m:sSub>
          <m:sSubPr>
            <m:ctrlPr>
              <w:rPr>
                <w:rFonts w:ascii="Times" w:eastAsia="Times" w:hAnsi="Times" w:cs="Times"/>
              </w:rPr>
            </m:ctrlPr>
          </m:sSubPr>
          <m:e>
            <m:r>
              <w:rPr>
                <w:rFonts w:ascii="Times" w:eastAsia="Times" w:hAnsi="Times" w:cs="Times"/>
              </w:rPr>
              <m:t>H</m:t>
            </m:r>
          </m:e>
          <m:sub>
            <m:r>
              <w:rPr>
                <w:rFonts w:ascii="Times" w:eastAsia="Times" w:hAnsi="Times" w:cs="Times"/>
              </w:rPr>
              <m:t>g</m:t>
            </m:r>
          </m:sub>
        </m:sSub>
      </m:oMath>
      <w:r>
        <w:rPr>
          <w:rFonts w:ascii="Times" w:eastAsia="Times" w:hAnsi="Times" w:cs="Times"/>
        </w:rPr>
        <w:t xml:space="preserve"> and number of topics </w:t>
      </w:r>
      <m:oMath>
        <m:sSub>
          <m:sSubPr>
            <m:ctrlPr>
              <w:rPr>
                <w:rFonts w:ascii="Times" w:eastAsia="Times" w:hAnsi="Times" w:cs="Times"/>
              </w:rPr>
            </m:ctrlPr>
          </m:sSubPr>
          <m:e>
            <m:r>
              <w:rPr>
                <w:rFonts w:ascii="Times" w:eastAsia="Times" w:hAnsi="Times" w:cs="Times"/>
              </w:rPr>
              <m:t>N</m:t>
            </m:r>
          </m:e>
          <m:sub>
            <m:r>
              <w:rPr>
                <w:rFonts w:ascii="Times" w:eastAsia="Times" w:hAnsi="Times" w:cs="Times"/>
              </w:rPr>
              <m:t>T</m:t>
            </m:r>
          </m:sub>
        </m:sSub>
      </m:oMath>
      <w:r>
        <w:rPr>
          <w:rFonts w:ascii="Times" w:eastAsia="Times" w:hAnsi="Times" w:cs="Times"/>
        </w:rPr>
        <w:t xml:space="preserve">. Through learning/discovery </w:t>
      </w:r>
      <w:del w:id="82" w:author="Silas Busch" w:date="2021-10-01T09:37:00Z">
        <w:r w:rsidDel="00721804">
          <w:rPr>
            <w:rFonts w:ascii="Times" w:eastAsia="Times" w:hAnsi="Times" w:cs="Times"/>
          </w:rPr>
          <w:delText xml:space="preserve">through </w:delText>
        </w:r>
      </w:del>
      <w:ins w:id="83" w:author="Silas Busch" w:date="2021-10-01T09:37:00Z">
        <w:r w:rsidR="00721804">
          <w:rPr>
            <w:rFonts w:ascii="Times" w:eastAsia="Times" w:hAnsi="Times" w:cs="Times"/>
          </w:rPr>
          <w:t>over</w:t>
        </w:r>
        <w:r w:rsidR="00721804">
          <w:rPr>
            <w:rFonts w:ascii="Times" w:eastAsia="Times" w:hAnsi="Times" w:cs="Times"/>
          </w:rPr>
          <w:t xml:space="preserve"> </w:t>
        </w:r>
      </w:ins>
      <w:r>
        <w:rPr>
          <w:rFonts w:ascii="Times" w:eastAsia="Times" w:hAnsi="Times" w:cs="Times"/>
        </w:rPr>
        <w:t xml:space="preserve">time, low </w:t>
      </w:r>
      <m:oMath>
        <m:r>
          <w:rPr>
            <w:rFonts w:ascii="Cambria Math" w:hAnsi="Cambria Math"/>
          </w:rPr>
          <m:t>α</m:t>
        </m:r>
      </m:oMath>
      <w:r>
        <w:rPr>
          <w:rFonts w:ascii="Times" w:eastAsia="Times" w:hAnsi="Times" w:cs="Times"/>
        </w:rPr>
        <w:t xml:space="preserve"> could still achieve better population diversity. However, it does not seem likely for the worst case considered here, where entropy does not even increase considerably pass its initial value. The initial decrease of </w:t>
      </w:r>
      <m:oMath>
        <m:sSub>
          <m:sSubPr>
            <m:ctrlPr>
              <w:rPr>
                <w:rFonts w:ascii="Times" w:eastAsia="Times" w:hAnsi="Times" w:cs="Times"/>
              </w:rPr>
            </m:ctrlPr>
          </m:sSubPr>
          <m:e>
            <m:r>
              <w:rPr>
                <w:rFonts w:ascii="Times" w:eastAsia="Times" w:hAnsi="Times" w:cs="Times"/>
              </w:rPr>
              <m:t>H</m:t>
            </m:r>
          </m:e>
          <m:sub>
            <m:r>
              <w:rPr>
                <w:rFonts w:ascii="Times" w:eastAsia="Times" w:hAnsi="Times" w:cs="Times"/>
              </w:rPr>
              <m:t>g</m:t>
            </m:r>
          </m:sub>
        </m:sSub>
      </m:oMath>
      <w:r>
        <w:rPr>
          <w:rFonts w:ascii="Times" w:eastAsia="Times" w:hAnsi="Times" w:cs="Times"/>
        </w:rPr>
        <w:t xml:space="preserve"> when </w:t>
      </w:r>
      <m:oMath>
        <m:r>
          <w:rPr>
            <w:rFonts w:ascii="Cambria Math" w:hAnsi="Cambria Math"/>
          </w:rPr>
          <m:t>α</m:t>
        </m:r>
        <m:r>
          <w:rPr>
            <w:rFonts w:ascii="Times" w:eastAsia="Times" w:hAnsi="Times" w:cs="Times"/>
          </w:rPr>
          <m:t>=0.1</m:t>
        </m:r>
      </m:oMath>
      <w:r>
        <w:rPr>
          <w:rFonts w:ascii="Times" w:eastAsia="Times" w:hAnsi="Times" w:cs="Times"/>
        </w:rPr>
        <w:t xml:space="preserve"> is because the agents start learning from each other, hen</w:t>
      </w:r>
      <w:proofErr w:type="spellStart"/>
      <w:r>
        <w:rPr>
          <w:rFonts w:ascii="Times" w:eastAsia="Times" w:hAnsi="Times" w:cs="Times"/>
        </w:rPr>
        <w:t>ce</w:t>
      </w:r>
      <w:proofErr w:type="spellEnd"/>
      <w:r>
        <w:rPr>
          <w:rFonts w:ascii="Times" w:eastAsia="Times" w:hAnsi="Times" w:cs="Times"/>
        </w:rPr>
        <w:t xml:space="preserve"> temporarily creating bias towards some topics, leading to decrease of entropy. It must be noted here that the entropies are </w:t>
      </w:r>
      <w:del w:id="84" w:author="Silas Busch" w:date="2021-10-01T09:38:00Z">
        <w:r w:rsidDel="00721804">
          <w:rPr>
            <w:rFonts w:ascii="Times" w:eastAsia="Times" w:hAnsi="Times" w:cs="Times"/>
          </w:rPr>
          <w:delText xml:space="preserve">already </w:delText>
        </w:r>
      </w:del>
      <w:r>
        <w:rPr>
          <w:rFonts w:ascii="Times" w:eastAsia="Times" w:hAnsi="Times" w:cs="Times"/>
        </w:rPr>
        <w:t xml:space="preserve">high </w:t>
      </w:r>
      <w:del w:id="85" w:author="Silas Busch" w:date="2021-10-01T09:38:00Z">
        <w:r w:rsidDel="00721804">
          <w:rPr>
            <w:rFonts w:ascii="Times" w:eastAsia="Times" w:hAnsi="Times" w:cs="Times"/>
          </w:rPr>
          <w:delText xml:space="preserve">initially </w:delText>
        </w:r>
      </w:del>
      <w:ins w:id="86" w:author="Silas Busch" w:date="2021-10-01T09:38:00Z">
        <w:r w:rsidR="00721804">
          <w:rPr>
            <w:rFonts w:ascii="Times" w:eastAsia="Times" w:hAnsi="Times" w:cs="Times"/>
          </w:rPr>
          <w:t>at first</w:t>
        </w:r>
        <w:r w:rsidR="00721804">
          <w:rPr>
            <w:rFonts w:ascii="Times" w:eastAsia="Times" w:hAnsi="Times" w:cs="Times"/>
          </w:rPr>
          <w:t xml:space="preserve"> </w:t>
        </w:r>
      </w:ins>
      <w:r>
        <w:rPr>
          <w:rFonts w:ascii="Times" w:eastAsia="Times" w:hAnsi="Times" w:cs="Times"/>
        </w:rPr>
        <w:t xml:space="preserve">due to initialization. However, taking the trends of both </w:t>
      </w:r>
      <m:oMath>
        <m:sSub>
          <m:sSubPr>
            <m:ctrlPr>
              <w:rPr>
                <w:rFonts w:ascii="Times" w:eastAsia="Times" w:hAnsi="Times" w:cs="Times"/>
              </w:rPr>
            </m:ctrlPr>
          </m:sSubPr>
          <m:e>
            <m:r>
              <w:rPr>
                <w:rFonts w:ascii="Times" w:eastAsia="Times" w:hAnsi="Times" w:cs="Times"/>
              </w:rPr>
              <m:t>N</m:t>
            </m:r>
          </m:e>
          <m:sub>
            <m:r>
              <w:rPr>
                <w:rFonts w:ascii="Times" w:eastAsia="Times" w:hAnsi="Times" w:cs="Times"/>
              </w:rPr>
              <m:t>T</m:t>
            </m:r>
          </m:sub>
        </m:sSub>
      </m:oMath>
      <w:r>
        <w:rPr>
          <w:rFonts w:ascii="Times" w:eastAsia="Times" w:hAnsi="Times" w:cs="Times"/>
        </w:rPr>
        <w:t xml:space="preserve"> and </w:t>
      </w:r>
      <m:oMath>
        <m:sSub>
          <m:sSubPr>
            <m:ctrlPr>
              <w:rPr>
                <w:rFonts w:ascii="Times" w:eastAsia="Times" w:hAnsi="Times" w:cs="Times"/>
              </w:rPr>
            </m:ctrlPr>
          </m:sSubPr>
          <m:e>
            <m:r>
              <w:rPr>
                <w:rFonts w:ascii="Times" w:eastAsia="Times" w:hAnsi="Times" w:cs="Times"/>
              </w:rPr>
              <m:t>H</m:t>
            </m:r>
          </m:e>
          <m:sub>
            <m:r>
              <w:rPr>
                <w:rFonts w:ascii="Times" w:eastAsia="Times" w:hAnsi="Times" w:cs="Times"/>
              </w:rPr>
              <m:t>g</m:t>
            </m:r>
          </m:sub>
        </m:sSub>
      </m:oMath>
      <w:r>
        <w:rPr>
          <w:rFonts w:ascii="Times" w:eastAsia="Times" w:hAnsi="Times" w:cs="Times"/>
        </w:rPr>
        <w:t xml:space="preserve"> into account, it is reasonable to say that higher </w:t>
      </w:r>
      <m:oMath>
        <m:r>
          <w:rPr>
            <w:rFonts w:ascii="Cambria Math" w:hAnsi="Cambria Math"/>
          </w:rPr>
          <m:t>α</m:t>
        </m:r>
      </m:oMath>
      <w:r>
        <w:rPr>
          <w:rFonts w:ascii="Times" w:eastAsia="Times" w:hAnsi="Times" w:cs="Times"/>
        </w:rPr>
        <w:t xml:space="preserve"> improves topic population diversity. Additionally, higher </w:t>
      </w:r>
      <m:oMath>
        <m:r>
          <w:rPr>
            <w:rFonts w:ascii="Cambria Math" w:hAnsi="Cambria Math"/>
          </w:rPr>
          <m:t>α</m:t>
        </m:r>
      </m:oMath>
      <w:r>
        <w:rPr>
          <w:rFonts w:ascii="Times" w:eastAsia="Times" w:hAnsi="Times" w:cs="Times"/>
        </w:rPr>
        <w:t xml:space="preserve"> leads to more robust retainment of the topics under random agent removal (i.e. higher </w:t>
      </w:r>
      <m:oMath>
        <m:sSub>
          <m:sSubPr>
            <m:ctrlPr>
              <w:rPr>
                <w:rFonts w:ascii="Times" w:eastAsia="Times" w:hAnsi="Times" w:cs="Times"/>
              </w:rPr>
            </m:ctrlPr>
          </m:sSubPr>
          <m:e>
            <m:r>
              <w:rPr>
                <w:rFonts w:ascii="Times" w:eastAsia="Times" w:hAnsi="Times" w:cs="Times"/>
              </w:rPr>
              <m:t>R</m:t>
            </m:r>
          </m:e>
          <m:sub>
            <m:r>
              <w:rPr>
                <w:rFonts w:ascii="Times" w:eastAsia="Times" w:hAnsi="Times" w:cs="Times"/>
              </w:rPr>
              <m:t>T</m:t>
            </m:r>
          </m:sub>
        </m:sSub>
      </m:oMath>
      <w:r>
        <w:rPr>
          <w:rFonts w:ascii="Times" w:eastAsia="Times" w:hAnsi="Times" w:cs="Times"/>
        </w:rPr>
        <w:t>).</w:t>
      </w:r>
    </w:p>
    <w:p w14:paraId="3DB7B30D" w14:textId="77777777" w:rsidR="00F77FD6" w:rsidRDefault="00F22770">
      <w:pPr>
        <w:pBdr>
          <w:top w:val="nil"/>
          <w:left w:val="nil"/>
          <w:bottom w:val="nil"/>
          <w:right w:val="nil"/>
          <w:between w:val="nil"/>
        </w:pBdr>
        <w:spacing w:before="200" w:after="100"/>
        <w:jc w:val="both"/>
        <w:rPr>
          <w:rFonts w:ascii="Times" w:eastAsia="Times" w:hAnsi="Times" w:cs="Times"/>
        </w:rPr>
      </w:pPr>
      <w:r>
        <w:rPr>
          <w:rFonts w:ascii="Times" w:eastAsia="Times" w:hAnsi="Times" w:cs="Times"/>
        </w:rPr>
        <w:t xml:space="preserve">On the other hand, topic individual diversity usually decreases based on the chosen metrics. Increased </w:t>
      </w:r>
      <m:oMath>
        <m:r>
          <w:rPr>
            <w:rFonts w:ascii="Cambria Math" w:hAnsi="Cambria Math"/>
          </w:rPr>
          <m:t>α</m:t>
        </m:r>
      </m:oMath>
      <w:r>
        <w:rPr>
          <w:rFonts w:ascii="Times" w:eastAsia="Times" w:hAnsi="Times" w:cs="Times"/>
        </w:rPr>
        <w:t xml:space="preserve"> leads to decreased mean learnt topics distance </w:t>
      </w:r>
      <m:oMath>
        <m:sSub>
          <m:sSubPr>
            <m:ctrlPr>
              <w:rPr>
                <w:rFonts w:ascii="Times" w:eastAsia="Times" w:hAnsi="Times" w:cs="Times"/>
              </w:rPr>
            </m:ctrlPr>
          </m:sSubPr>
          <m:e>
            <m:r>
              <w:rPr>
                <w:rFonts w:ascii="Times" w:eastAsia="Times" w:hAnsi="Times" w:cs="Times"/>
              </w:rPr>
              <m:t>d</m:t>
            </m:r>
          </m:e>
          <m:sub>
            <m:r>
              <w:rPr>
                <w:rFonts w:ascii="Times" w:eastAsia="Times" w:hAnsi="Times" w:cs="Times"/>
              </w:rPr>
              <m:t>g</m:t>
            </m:r>
          </m:sub>
        </m:sSub>
      </m:oMath>
      <w:r>
        <w:rPr>
          <w:rFonts w:ascii="Times" w:eastAsia="Times" w:hAnsi="Times" w:cs="Times"/>
        </w:rPr>
        <w:t xml:space="preserve"> and number of components </w:t>
      </w:r>
      <m:oMath>
        <m:sSub>
          <m:sSubPr>
            <m:ctrlPr>
              <w:rPr>
                <w:rFonts w:ascii="Times" w:eastAsia="Times" w:hAnsi="Times" w:cs="Times"/>
              </w:rPr>
            </m:ctrlPr>
          </m:sSubPr>
          <m:e>
            <m:r>
              <w:rPr>
                <w:rFonts w:ascii="Times" w:eastAsia="Times" w:hAnsi="Times" w:cs="Times"/>
              </w:rPr>
              <m:t>n</m:t>
            </m:r>
          </m:e>
          <m:sub>
            <m:r>
              <w:rPr>
                <w:rFonts w:ascii="Times" w:eastAsia="Times" w:hAnsi="Times" w:cs="Times"/>
              </w:rPr>
              <m:t>cc</m:t>
            </m:r>
          </m:sub>
        </m:sSub>
      </m:oMath>
      <w:r>
        <w:rPr>
          <w:rFonts w:ascii="Times" w:eastAsia="Times" w:hAnsi="Times" w:cs="Times"/>
        </w:rPr>
        <w:t xml:space="preserve"> in the induced subgraphs. Intuitively, higher social influence – lower </w:t>
      </w:r>
      <m:oMath>
        <m:r>
          <w:rPr>
            <w:rFonts w:ascii="Cambria Math" w:hAnsi="Cambria Math"/>
          </w:rPr>
          <m:t>α</m:t>
        </m:r>
      </m:oMath>
      <w:r>
        <w:rPr>
          <w:rFonts w:ascii="Times" w:eastAsia="Times" w:hAnsi="Times" w:cs="Times"/>
        </w:rPr>
        <w:t xml:space="preserve"> – would allow the agents to access topics out of their comfort zone </w:t>
      </w:r>
      <w:del w:id="87" w:author="Silas Busch" w:date="2021-10-01T09:39:00Z">
        <w:r w:rsidDel="00721804">
          <w:rPr>
            <w:rFonts w:ascii="Times" w:eastAsia="Times" w:hAnsi="Times" w:cs="Times"/>
          </w:rPr>
          <w:delText>easier</w:delText>
        </w:r>
      </w:del>
      <w:ins w:id="88" w:author="Silas Busch" w:date="2021-10-01T09:39:00Z">
        <w:r w:rsidR="00721804">
          <w:rPr>
            <w:rFonts w:ascii="Times" w:eastAsia="Times" w:hAnsi="Times" w:cs="Times"/>
          </w:rPr>
          <w:t>more easily</w:t>
        </w:r>
      </w:ins>
      <w:r>
        <w:rPr>
          <w:rFonts w:ascii="Times" w:eastAsia="Times" w:hAnsi="Times" w:cs="Times"/>
        </w:rPr>
        <w:t>, hence their own subgraph of topics tend</w:t>
      </w:r>
      <w:ins w:id="89" w:author="Silas Busch" w:date="2021-10-01T09:40:00Z">
        <w:r w:rsidR="00721804">
          <w:rPr>
            <w:rFonts w:ascii="Times" w:eastAsia="Times" w:hAnsi="Times" w:cs="Times"/>
          </w:rPr>
          <w:t>s</w:t>
        </w:r>
      </w:ins>
      <w:r>
        <w:rPr>
          <w:rFonts w:ascii="Times" w:eastAsia="Times" w:hAnsi="Times" w:cs="Times"/>
        </w:rPr>
        <w:t xml:space="preserve"> to be more generalist, whereas higher </w:t>
      </w:r>
      <m:oMath>
        <m:r>
          <w:rPr>
            <w:rFonts w:ascii="Cambria Math" w:hAnsi="Cambria Math"/>
          </w:rPr>
          <m:t>α</m:t>
        </m:r>
      </m:oMath>
      <w:r>
        <w:rPr>
          <w:rFonts w:ascii="Times" w:eastAsia="Times" w:hAnsi="Times" w:cs="Times"/>
        </w:rPr>
        <w:t xml:space="preserve"> leads to more specialization. Lastly, at the local level </w:t>
      </w:r>
      <m:oMath>
        <m:r>
          <w:rPr>
            <w:rFonts w:ascii="Times" w:eastAsia="Times" w:hAnsi="Times" w:cs="Times"/>
          </w:rPr>
          <m:t>J</m:t>
        </m:r>
        <m:sSub>
          <m:sSubPr>
            <m:ctrlPr>
              <w:rPr>
                <w:rFonts w:ascii="Times" w:eastAsia="Times" w:hAnsi="Times" w:cs="Times"/>
              </w:rPr>
            </m:ctrlPr>
          </m:sSubPr>
          <m:e>
            <m:r>
              <w:rPr>
                <w:rFonts w:ascii="Times" w:eastAsia="Times" w:hAnsi="Times" w:cs="Times"/>
              </w:rPr>
              <m:t>s</m:t>
            </m:r>
          </m:e>
          <m:sub>
            <m:r>
              <w:rPr>
                <w:rFonts w:ascii="Times" w:eastAsia="Times" w:hAnsi="Times" w:cs="Times"/>
              </w:rPr>
              <m:t>T</m:t>
            </m:r>
          </m:sub>
        </m:sSub>
      </m:oMath>
      <w:r>
        <w:rPr>
          <w:rFonts w:ascii="Times" w:eastAsia="Times" w:hAnsi="Times" w:cs="Times"/>
        </w:rPr>
        <w:t xml:space="preserve">, lower </w:t>
      </w:r>
      <m:oMath>
        <m:r>
          <w:rPr>
            <w:rFonts w:ascii="Cambria Math" w:hAnsi="Cambria Math"/>
          </w:rPr>
          <m:t>α</m:t>
        </m:r>
      </m:oMath>
      <w:r>
        <w:rPr>
          <w:rFonts w:ascii="Times" w:eastAsia="Times" w:hAnsi="Times" w:cs="Times"/>
        </w:rPr>
        <w:t xml:space="preserve"> leads to more similarity between neighbors, hence lower local diversity. Although not analyzed, this hints at how social influence could create modularity in the learnt topic graph </w:t>
      </w:r>
      <m:oMath>
        <m:r>
          <w:rPr>
            <w:rFonts w:ascii="Cambria Math" w:hAnsi="Cambria Math"/>
          </w:rPr>
          <m:t>τ</m:t>
        </m:r>
      </m:oMath>
      <w:r>
        <w:rPr>
          <w:rFonts w:ascii="Times" w:eastAsia="Times" w:hAnsi="Times" w:cs="Times"/>
        </w:rPr>
        <w:t>.</w:t>
      </w:r>
    </w:p>
    <w:p w14:paraId="4B5CD06A" w14:textId="77777777" w:rsidR="00F77FD6" w:rsidRDefault="00F22770">
      <w:pPr>
        <w:pBdr>
          <w:top w:val="nil"/>
          <w:left w:val="nil"/>
          <w:bottom w:val="nil"/>
          <w:right w:val="nil"/>
          <w:between w:val="nil"/>
        </w:pBdr>
        <w:spacing w:before="200" w:after="100"/>
        <w:jc w:val="both"/>
        <w:rPr>
          <w:rFonts w:ascii="Times" w:eastAsia="Times" w:hAnsi="Times" w:cs="Times"/>
        </w:rPr>
      </w:pPr>
      <w:r>
        <w:rPr>
          <w:rFonts w:ascii="Times" w:eastAsia="Times" w:hAnsi="Times" w:cs="Times"/>
        </w:rPr>
        <w:lastRenderedPageBreak/>
        <w:t>These trends are quite consistent across different considerations of non-block models (</w:t>
      </w:r>
      <w:r>
        <w:rPr>
          <w:rFonts w:ascii="Times" w:eastAsia="Times" w:hAnsi="Times" w:cs="Times"/>
          <w:b/>
        </w:rPr>
        <w:t>Fig. S1</w:t>
      </w:r>
      <w:r>
        <w:rPr>
          <w:rFonts w:ascii="Times" w:eastAsia="Times" w:hAnsi="Times" w:cs="Times"/>
        </w:rPr>
        <w:t>). Increas</w:t>
      </w:r>
      <w:ins w:id="90" w:author="Silas Busch" w:date="2021-10-01T09:40:00Z">
        <w:r w:rsidR="00721804">
          <w:rPr>
            <w:rFonts w:ascii="Times" w:eastAsia="Times" w:hAnsi="Times" w:cs="Times"/>
          </w:rPr>
          <w:t>es</w:t>
        </w:r>
      </w:ins>
      <w:del w:id="91" w:author="Silas Busch" w:date="2021-10-01T09:40:00Z">
        <w:r w:rsidDel="00721804">
          <w:rPr>
            <w:rFonts w:ascii="Times" w:eastAsia="Times" w:hAnsi="Times" w:cs="Times"/>
          </w:rPr>
          <w:delText>ing</w:delText>
        </w:r>
      </w:del>
      <w:r>
        <w:rPr>
          <w:rFonts w:ascii="Times" w:eastAsia="Times" w:hAnsi="Times" w:cs="Times"/>
        </w:rPr>
        <w:t xml:space="preserve"> in </w:t>
      </w:r>
      <m:oMath>
        <m:r>
          <w:rPr>
            <w:rFonts w:ascii="Cambria Math" w:hAnsi="Cambria Math"/>
          </w:rPr>
          <m:t>α</m:t>
        </m:r>
      </m:oMath>
      <w:r>
        <w:rPr>
          <w:rFonts w:ascii="Times" w:eastAsia="Times" w:hAnsi="Times" w:cs="Times"/>
        </w:rPr>
        <w:t xml:space="preserve"> lead</w:t>
      </w:r>
      <w:del w:id="92" w:author="Silas Busch" w:date="2021-10-01T09:40:00Z">
        <w:r w:rsidDel="00A101EE">
          <w:rPr>
            <w:rFonts w:ascii="Times" w:eastAsia="Times" w:hAnsi="Times" w:cs="Times"/>
          </w:rPr>
          <w:delText>s</w:delText>
        </w:r>
      </w:del>
      <w:r>
        <w:rPr>
          <w:rFonts w:ascii="Times" w:eastAsia="Times" w:hAnsi="Times" w:cs="Times"/>
        </w:rPr>
        <w:t xml:space="preserve"> to higher topic population diversity (</w:t>
      </w:r>
      <m:oMath>
        <m:sSub>
          <m:sSubPr>
            <m:ctrlPr>
              <w:rPr>
                <w:rFonts w:ascii="Times" w:eastAsia="Times" w:hAnsi="Times" w:cs="Times"/>
              </w:rPr>
            </m:ctrlPr>
          </m:sSubPr>
          <m:e>
            <m:r>
              <w:rPr>
                <w:rFonts w:ascii="Times" w:eastAsia="Times" w:hAnsi="Times" w:cs="Times"/>
              </w:rPr>
              <m:t>N</m:t>
            </m:r>
          </m:e>
          <m:sub>
            <m:r>
              <w:rPr>
                <w:rFonts w:ascii="Times" w:eastAsia="Times" w:hAnsi="Times" w:cs="Times"/>
              </w:rPr>
              <m:t>T</m:t>
            </m:r>
          </m:sub>
        </m:sSub>
        <m:r>
          <w:rPr>
            <w:rFonts w:ascii="Times" w:eastAsia="Times" w:hAnsi="Times" w:cs="Times"/>
          </w:rPr>
          <m:t>,</m:t>
        </m:r>
        <m:sSub>
          <m:sSubPr>
            <m:ctrlPr>
              <w:rPr>
                <w:rFonts w:ascii="Times" w:eastAsia="Times" w:hAnsi="Times" w:cs="Times"/>
              </w:rPr>
            </m:ctrlPr>
          </m:sSubPr>
          <m:e>
            <m:r>
              <w:rPr>
                <w:rFonts w:ascii="Times" w:eastAsia="Times" w:hAnsi="Times" w:cs="Times"/>
              </w:rPr>
              <m:t>H</m:t>
            </m:r>
          </m:e>
          <m:sub>
            <m:r>
              <w:rPr>
                <w:rFonts w:ascii="Times" w:eastAsia="Times" w:hAnsi="Times" w:cs="Times"/>
              </w:rPr>
              <m:t>p</m:t>
            </m:r>
          </m:sub>
        </m:sSub>
      </m:oMath>
      <w:r>
        <w:rPr>
          <w:rFonts w:ascii="Times" w:eastAsia="Times" w:hAnsi="Times" w:cs="Times"/>
        </w:rPr>
        <w:t>), robustness (</w:t>
      </w:r>
      <m:oMath>
        <m:sSub>
          <m:sSubPr>
            <m:ctrlPr>
              <w:rPr>
                <w:rFonts w:ascii="Times" w:eastAsia="Times" w:hAnsi="Times" w:cs="Times"/>
              </w:rPr>
            </m:ctrlPr>
          </m:sSubPr>
          <m:e>
            <m:r>
              <w:rPr>
                <w:rFonts w:ascii="Times" w:eastAsia="Times" w:hAnsi="Times" w:cs="Times"/>
              </w:rPr>
              <m:t>R</m:t>
            </m:r>
          </m:e>
          <m:sub>
            <m:r>
              <w:rPr>
                <w:rFonts w:ascii="Times" w:eastAsia="Times" w:hAnsi="Times" w:cs="Times"/>
              </w:rPr>
              <m:t>T</m:t>
            </m:r>
          </m:sub>
        </m:sSub>
      </m:oMath>
      <w:r>
        <w:rPr>
          <w:rFonts w:ascii="Times" w:eastAsia="Times" w:hAnsi="Times" w:cs="Times"/>
        </w:rPr>
        <w:t>) and local diversity (</w:t>
      </w:r>
      <m:oMath>
        <m:r>
          <w:rPr>
            <w:rFonts w:ascii="Times" w:eastAsia="Times" w:hAnsi="Times" w:cs="Times"/>
          </w:rPr>
          <m:t>J</m:t>
        </m:r>
        <m:sSub>
          <m:sSubPr>
            <m:ctrlPr>
              <w:rPr>
                <w:rFonts w:ascii="Times" w:eastAsia="Times" w:hAnsi="Times" w:cs="Times"/>
              </w:rPr>
            </m:ctrlPr>
          </m:sSubPr>
          <m:e>
            <m:r>
              <w:rPr>
                <w:rFonts w:ascii="Times" w:eastAsia="Times" w:hAnsi="Times" w:cs="Times"/>
              </w:rPr>
              <m:t>s</m:t>
            </m:r>
          </m:e>
          <m:sub>
            <m:r>
              <w:rPr>
                <w:rFonts w:ascii="Times" w:eastAsia="Times" w:hAnsi="Times" w:cs="Times"/>
              </w:rPr>
              <m:t>T</m:t>
            </m:r>
          </m:sub>
        </m:sSub>
      </m:oMath>
      <w:r>
        <w:rPr>
          <w:rFonts w:ascii="Times" w:eastAsia="Times" w:hAnsi="Times" w:cs="Times"/>
        </w:rPr>
        <w:t>). On the other hand, such increases tend to result in loss of topic individual diversity (</w:t>
      </w:r>
      <m:oMath>
        <m:sSub>
          <m:sSubPr>
            <m:ctrlPr>
              <w:rPr>
                <w:rFonts w:ascii="Times" w:eastAsia="Times" w:hAnsi="Times" w:cs="Times"/>
              </w:rPr>
            </m:ctrlPr>
          </m:sSubPr>
          <m:e>
            <m:r>
              <w:rPr>
                <w:rFonts w:ascii="Times" w:eastAsia="Times" w:hAnsi="Times" w:cs="Times"/>
              </w:rPr>
              <m:t>d</m:t>
            </m:r>
          </m:e>
          <m:sub>
            <m:r>
              <w:rPr>
                <w:rFonts w:ascii="Times" w:eastAsia="Times" w:hAnsi="Times" w:cs="Times"/>
              </w:rPr>
              <m:t>g</m:t>
            </m:r>
          </m:sub>
        </m:sSub>
      </m:oMath>
      <w:r>
        <w:rPr>
          <w:rFonts w:ascii="Times" w:eastAsia="Times" w:hAnsi="Times" w:cs="Times"/>
        </w:rPr>
        <w:t xml:space="preserve">, </w:t>
      </w:r>
      <m:oMath>
        <m:sSub>
          <m:sSubPr>
            <m:ctrlPr>
              <w:rPr>
                <w:rFonts w:ascii="Times" w:eastAsia="Times" w:hAnsi="Times" w:cs="Times"/>
              </w:rPr>
            </m:ctrlPr>
          </m:sSubPr>
          <m:e>
            <m:r>
              <w:rPr>
                <w:rFonts w:ascii="Times" w:eastAsia="Times" w:hAnsi="Times" w:cs="Times"/>
              </w:rPr>
              <m:t>n</m:t>
            </m:r>
          </m:e>
          <m:sub>
            <m:r>
              <w:rPr>
                <w:rFonts w:ascii="Times" w:eastAsia="Times" w:hAnsi="Times" w:cs="Times"/>
              </w:rPr>
              <m:t>cc</m:t>
            </m:r>
          </m:sub>
        </m:sSub>
      </m:oMath>
      <w:r>
        <w:rPr>
          <w:rFonts w:ascii="Times" w:eastAsia="Times" w:hAnsi="Times" w:cs="Times"/>
        </w:rPr>
        <w:t>). When taking into account degree-dependent initialization strategies (</w:t>
      </w:r>
      <w:r>
        <w:rPr>
          <w:rFonts w:ascii="Times" w:eastAsia="Times" w:hAnsi="Times" w:cs="Times"/>
          <w:b/>
        </w:rPr>
        <w:t>Fig. S2</w:t>
      </w:r>
      <w:r>
        <w:rPr>
          <w:rFonts w:ascii="Times" w:eastAsia="Times" w:hAnsi="Times" w:cs="Times"/>
        </w:rPr>
        <w:t xml:space="preserve">), favoring more obscure topics leads to the same trend as random initialization. However, initially favoring more popular topics actually would be detrimental generally across different population, local and individual diversity indices, especially for those networks generated by preferential attachments (PA) models, possibly because learning more easily gets stuck in the topics connected to the popular ones (last row in </w:t>
      </w:r>
      <w:r>
        <w:rPr>
          <w:rFonts w:ascii="Times" w:eastAsia="Times" w:hAnsi="Times" w:cs="Times"/>
          <w:b/>
        </w:rPr>
        <w:t>Fig. S2</w:t>
      </w:r>
      <w:r>
        <w:rPr>
          <w:rFonts w:ascii="Times" w:eastAsia="Times" w:hAnsi="Times" w:cs="Times"/>
        </w:rPr>
        <w:t>b).</w:t>
      </w:r>
    </w:p>
    <w:p w14:paraId="42B4526B" w14:textId="77777777" w:rsidR="00F77FD6" w:rsidRDefault="00F22770">
      <w:pPr>
        <w:pBdr>
          <w:top w:val="nil"/>
          <w:left w:val="nil"/>
          <w:bottom w:val="nil"/>
          <w:right w:val="nil"/>
          <w:between w:val="nil"/>
        </w:pBdr>
        <w:spacing w:before="200" w:after="100"/>
        <w:jc w:val="both"/>
        <w:rPr>
          <w:rFonts w:ascii="Times" w:eastAsia="Times" w:hAnsi="Times" w:cs="Times"/>
        </w:rPr>
      </w:pPr>
      <w:r>
        <w:rPr>
          <w:rFonts w:ascii="Times" w:eastAsia="Times" w:hAnsi="Times" w:cs="Times"/>
        </w:rPr>
        <w:t xml:space="preserve">In summary, in non-block intralayer models, higher self-learning </w:t>
      </w:r>
      <m:oMath>
        <m:r>
          <w:rPr>
            <w:rFonts w:ascii="Cambria Math" w:hAnsi="Cambria Math"/>
          </w:rPr>
          <m:t>α</m:t>
        </m:r>
      </m:oMath>
      <w:r>
        <w:rPr>
          <w:rFonts w:ascii="Times" w:eastAsia="Times" w:hAnsi="Times" w:cs="Times"/>
        </w:rPr>
        <w:t xml:space="preserve"> leads to higher topic diversity in a local and population context, but whereas higher social influence encourages higher individual topic diversity. Initialization favoring more popular topics seems to have a negative effect on these different metrics.</w:t>
      </w:r>
    </w:p>
    <w:p w14:paraId="1ACA9988" w14:textId="77777777" w:rsidR="00F77FD6" w:rsidRDefault="00F22770">
      <w:pPr>
        <w:pStyle w:val="Heading2"/>
        <w:spacing w:after="100"/>
        <w:jc w:val="both"/>
        <w:rPr>
          <w:rFonts w:ascii="Times" w:eastAsia="Times" w:hAnsi="Times" w:cs="Times"/>
          <w:color w:val="000000"/>
        </w:rPr>
      </w:pPr>
      <w:bookmarkStart w:id="93" w:name="_heading=h.uaxtvko7e7fh" w:colFirst="0" w:colLast="0"/>
      <w:bookmarkEnd w:id="93"/>
      <w:r>
        <w:rPr>
          <w:rFonts w:ascii="Times" w:eastAsia="Times" w:hAnsi="Times" w:cs="Times"/>
          <w:color w:val="000000"/>
        </w:rPr>
        <w:t>3.2.</w:t>
      </w:r>
      <w:r>
        <w:rPr>
          <w:rFonts w:ascii="Times" w:eastAsia="Times" w:hAnsi="Times" w:cs="Times"/>
          <w:color w:val="000000"/>
        </w:rPr>
        <w:tab/>
      </w:r>
      <w:r>
        <w:rPr>
          <w:rFonts w:ascii="Times" w:eastAsia="Times" w:hAnsi="Times" w:cs="Times"/>
          <w:i/>
          <w:color w:val="000000"/>
        </w:rPr>
        <w:t>Block</w:t>
      </w:r>
      <w:r>
        <w:rPr>
          <w:rFonts w:ascii="Times" w:eastAsia="Times" w:hAnsi="Times" w:cs="Times"/>
          <w:color w:val="000000"/>
        </w:rPr>
        <w:t xml:space="preserve"> intralayer models and topic group diversity</w:t>
      </w:r>
    </w:p>
    <w:p w14:paraId="6970B4E5" w14:textId="77777777" w:rsidR="00F77FD6" w:rsidRDefault="00F22770">
      <w:pPr>
        <w:spacing w:before="200" w:after="100"/>
        <w:jc w:val="both"/>
        <w:rPr>
          <w:rFonts w:ascii="Times" w:eastAsia="Times" w:hAnsi="Times" w:cs="Times"/>
        </w:rPr>
      </w:pPr>
      <w:r>
        <w:rPr>
          <w:rFonts w:ascii="Times" w:eastAsia="Times" w:hAnsi="Times" w:cs="Times"/>
        </w:rPr>
        <w:t xml:space="preserve">As real-world networks usually contain communities within them, I use the stochastic block intralayer models (SBM) to observe how diversity indices change due to </w:t>
      </w:r>
      <m:oMath>
        <m:r>
          <w:rPr>
            <w:rFonts w:ascii="Cambria Math" w:hAnsi="Cambria Math"/>
          </w:rPr>
          <m:t>α</m:t>
        </m:r>
      </m:oMath>
      <w:r>
        <w:rPr>
          <w:rFonts w:ascii="Times" w:eastAsia="Times" w:hAnsi="Times" w:cs="Times"/>
        </w:rPr>
        <w:t xml:space="preserve"> and network modularity. Generally, the trends for population diversity and robustness during the simulation are similar from previously discussed (</w:t>
      </w:r>
      <w:r>
        <w:rPr>
          <w:rFonts w:ascii="Times" w:eastAsia="Times" w:hAnsi="Times" w:cs="Times"/>
          <w:b/>
        </w:rPr>
        <w:t>Fig. S3</w:t>
      </w:r>
      <w:r>
        <w:rPr>
          <w:rFonts w:ascii="Times" w:eastAsia="Times" w:hAnsi="Times" w:cs="Times"/>
        </w:rPr>
        <w:t xml:space="preserve">a). The trends as a function of model modularity do not seem to differ much either. Looking at the group population entropy </w:t>
      </w:r>
      <m:oMath>
        <m:sSub>
          <m:sSubPr>
            <m:ctrlPr>
              <w:rPr>
                <w:rFonts w:ascii="Times" w:eastAsia="Times" w:hAnsi="Times" w:cs="Times"/>
              </w:rPr>
            </m:ctrlPr>
          </m:sSubPr>
          <m:e>
            <m:r>
              <w:rPr>
                <w:rFonts w:ascii="Times" w:eastAsia="Times" w:hAnsi="Times" w:cs="Times"/>
              </w:rPr>
              <m:t>H</m:t>
            </m:r>
          </m:e>
          <m:sub>
            <m:r>
              <w:rPr>
                <w:rFonts w:ascii="Times" w:eastAsia="Times" w:hAnsi="Times" w:cs="Times"/>
              </w:rPr>
              <m:t>gp</m:t>
            </m:r>
          </m:sub>
        </m:sSub>
      </m:oMath>
      <w:r>
        <w:rPr>
          <w:rFonts w:ascii="Times" w:eastAsia="Times" w:hAnsi="Times" w:cs="Times"/>
        </w:rPr>
        <w:t xml:space="preserve"> (</w:t>
      </w:r>
      <w:r>
        <w:rPr>
          <w:rFonts w:ascii="Times" w:eastAsia="Times" w:hAnsi="Times" w:cs="Times"/>
          <w:b/>
        </w:rPr>
        <w:t>Fig. S3</w:t>
      </w:r>
      <w:r>
        <w:rPr>
          <w:rFonts w:ascii="Times" w:eastAsia="Times" w:hAnsi="Times" w:cs="Times"/>
        </w:rPr>
        <w:t>b, bottom), only when the networks are less modular do such values show a difference, albeit very small.</w:t>
      </w:r>
    </w:p>
    <w:p w14:paraId="23D8A1C4" w14:textId="77777777" w:rsidR="00F77FD6" w:rsidRDefault="00F22770">
      <w:pPr>
        <w:spacing w:before="200" w:after="100"/>
        <w:jc w:val="both"/>
        <w:rPr>
          <w:rFonts w:ascii="Times" w:eastAsia="Times" w:hAnsi="Times" w:cs="Times"/>
        </w:rPr>
      </w:pPr>
      <w:r>
        <w:rPr>
          <w:rFonts w:ascii="Times" w:eastAsia="Times" w:hAnsi="Times" w:cs="Times"/>
        </w:rPr>
        <w:t>In the individual perspective (</w:t>
      </w:r>
      <w:r>
        <w:rPr>
          <w:rFonts w:ascii="Times" w:eastAsia="Times" w:hAnsi="Times" w:cs="Times"/>
          <w:b/>
        </w:rPr>
        <w:t>Fig. S3</w:t>
      </w:r>
      <w:r>
        <w:rPr>
          <w:rFonts w:ascii="Times" w:eastAsia="Times" w:hAnsi="Times" w:cs="Times"/>
        </w:rPr>
        <w:t xml:space="preserve">c), group modularity actually helps with diversity indices </w:t>
      </w:r>
      <m:oMath>
        <m:sSub>
          <m:sSubPr>
            <m:ctrlPr>
              <w:rPr>
                <w:rFonts w:ascii="Times" w:eastAsia="Times" w:hAnsi="Times" w:cs="Times"/>
              </w:rPr>
            </m:ctrlPr>
          </m:sSubPr>
          <m:e>
            <m:r>
              <w:rPr>
                <w:rFonts w:ascii="Times" w:eastAsia="Times" w:hAnsi="Times" w:cs="Times"/>
              </w:rPr>
              <m:t>d</m:t>
            </m:r>
          </m:e>
          <m:sub>
            <m:r>
              <w:rPr>
                <w:rFonts w:ascii="Times" w:eastAsia="Times" w:hAnsi="Times" w:cs="Times"/>
              </w:rPr>
              <m:t>g</m:t>
            </m:r>
          </m:sub>
        </m:sSub>
      </m:oMath>
      <w:r>
        <w:rPr>
          <w:rFonts w:ascii="Times" w:eastAsia="Times" w:hAnsi="Times" w:cs="Times"/>
        </w:rPr>
        <w:t xml:space="preserve"> and </w:t>
      </w:r>
      <m:oMath>
        <m:sSub>
          <m:sSubPr>
            <m:ctrlPr>
              <w:rPr>
                <w:rFonts w:ascii="Times" w:eastAsia="Times" w:hAnsi="Times" w:cs="Times"/>
              </w:rPr>
            </m:ctrlPr>
          </m:sSubPr>
          <m:e>
            <m:r>
              <w:rPr>
                <w:rFonts w:ascii="Times" w:eastAsia="Times" w:hAnsi="Times" w:cs="Times"/>
              </w:rPr>
              <m:t>n</m:t>
            </m:r>
          </m:e>
          <m:sub>
            <m:r>
              <w:rPr>
                <w:rFonts w:ascii="Times" w:eastAsia="Times" w:hAnsi="Times" w:cs="Times"/>
              </w:rPr>
              <m:t>cc</m:t>
            </m:r>
          </m:sub>
        </m:sSub>
      </m:oMath>
      <w:r>
        <w:rPr>
          <w:rFonts w:ascii="Times" w:eastAsia="Times" w:hAnsi="Times" w:cs="Times"/>
        </w:rPr>
        <w:t>, possibly because there are fewer long-range links. The trends for local diversity are roughly similar and not affected much by group modularity. Additionally, instead of only looking at topic group diversity in the population sense, one could also inspect it in the individual perspective. On average (</w:t>
      </w:r>
      <w:r>
        <w:rPr>
          <w:rFonts w:ascii="Times" w:eastAsia="Times" w:hAnsi="Times" w:cs="Times"/>
          <w:b/>
        </w:rPr>
        <w:t>Fig. S3</w:t>
      </w:r>
      <w:r>
        <w:rPr>
          <w:rFonts w:ascii="Times" w:eastAsia="Times" w:hAnsi="Times" w:cs="Times"/>
        </w:rPr>
        <w:t xml:space="preserve">b, top), for more modular intralayer networks, social influence benefits topic group diversity in the agents, because the agents would have higher chance to learn out of their own comfort zone, especially if their initial topics belong to the same groups. With decreasing group modularity, these differences between </w:t>
      </w:r>
      <m:oMath>
        <m:r>
          <w:rPr>
            <w:rFonts w:ascii="Cambria Math" w:hAnsi="Cambria Math"/>
          </w:rPr>
          <m:t>α</m:t>
        </m:r>
      </m:oMath>
      <w:r>
        <w:rPr>
          <w:rFonts w:ascii="Times" w:eastAsia="Times" w:hAnsi="Times" w:cs="Times"/>
        </w:rPr>
        <w:t xml:space="preserve"> do not seem to matter any more.</w:t>
      </w:r>
    </w:p>
    <w:p w14:paraId="48C2973F" w14:textId="77777777" w:rsidR="00F77FD6" w:rsidRDefault="00F22770">
      <w:pPr>
        <w:keepNext/>
        <w:pBdr>
          <w:top w:val="nil"/>
          <w:left w:val="nil"/>
          <w:bottom w:val="nil"/>
          <w:right w:val="nil"/>
          <w:between w:val="nil"/>
        </w:pBdr>
        <w:spacing w:before="200" w:after="100"/>
        <w:jc w:val="center"/>
        <w:rPr>
          <w:rFonts w:ascii="Times" w:eastAsia="Times" w:hAnsi="Times" w:cs="Times"/>
        </w:rPr>
      </w:pPr>
      <w:bookmarkStart w:id="94" w:name="bookmark=id.44sinio" w:colFirst="0" w:colLast="0"/>
      <w:bookmarkEnd w:id="94"/>
      <w:r>
        <w:rPr>
          <w:rFonts w:ascii="Times" w:eastAsia="Times" w:hAnsi="Times" w:cs="Times"/>
          <w:noProof/>
        </w:rPr>
        <w:lastRenderedPageBreak/>
        <w:drawing>
          <wp:inline distT="0" distB="0" distL="114935" distR="114935" wp14:anchorId="72F8C814" wp14:editId="4D20952F">
            <wp:extent cx="5334000" cy="5553710"/>
            <wp:effectExtent l="0" t="0" r="0" b="0"/>
            <wp:docPr id="7" name="image6.png" descr=" Summary of population and individual diversity indices due to \alpha, across different block models. Within each heatmap, x-axis shows decreasing modularity of intralayer model (via increasing inter-modular connectivity), y-axis is \alpha. The color represents values at the end of the simulations, and min-max normalized within each metric. From left to right are different diversity metrics. From top to bottom are different group correspondence initialization strategies. "/>
            <wp:cNvGraphicFramePr/>
            <a:graphic xmlns:a="http://schemas.openxmlformats.org/drawingml/2006/main">
              <a:graphicData uri="http://schemas.openxmlformats.org/drawingml/2006/picture">
                <pic:pic xmlns:pic="http://schemas.openxmlformats.org/drawingml/2006/picture">
                  <pic:nvPicPr>
                    <pic:cNvPr id="0" name="image6.png" descr=" Summary of population and individual diversity indices due to \alpha, across different block models. Within each heatmap, x-axis shows decreasing modularity of intralayer model (via increasing inter-modular connectivity), y-axis is \alpha. The color represents values at the end of the simulations, and min-max normalized within each metric. From left to right are different diversity metrics. From top to bottom are different group correspondence initialization strategies. "/>
                    <pic:cNvPicPr preferRelativeResize="0"/>
                  </pic:nvPicPr>
                  <pic:blipFill>
                    <a:blip r:embed="rId13"/>
                    <a:srcRect/>
                    <a:stretch>
                      <a:fillRect/>
                    </a:stretch>
                  </pic:blipFill>
                  <pic:spPr>
                    <a:xfrm>
                      <a:off x="0" y="0"/>
                      <a:ext cx="5334000" cy="5553710"/>
                    </a:xfrm>
                    <a:prstGeom prst="rect">
                      <a:avLst/>
                    </a:prstGeom>
                    <a:ln/>
                  </pic:spPr>
                </pic:pic>
              </a:graphicData>
            </a:graphic>
          </wp:inline>
        </w:drawing>
      </w:r>
    </w:p>
    <w:p w14:paraId="6C312AD2" w14:textId="77777777" w:rsidR="00F77FD6" w:rsidRDefault="00F22770">
      <w:pPr>
        <w:pBdr>
          <w:top w:val="nil"/>
          <w:left w:val="nil"/>
          <w:bottom w:val="nil"/>
          <w:right w:val="nil"/>
          <w:between w:val="nil"/>
        </w:pBdr>
        <w:spacing w:before="200" w:after="100"/>
        <w:ind w:left="720"/>
        <w:jc w:val="both"/>
        <w:rPr>
          <w:rFonts w:ascii="Times" w:eastAsia="Times" w:hAnsi="Times" w:cs="Times"/>
        </w:rPr>
      </w:pPr>
      <w:bookmarkStart w:id="95" w:name="bookmark=id.2jxsxqh" w:colFirst="0" w:colLast="0"/>
      <w:bookmarkEnd w:id="95"/>
      <w:r>
        <w:rPr>
          <w:rFonts w:ascii="Times" w:eastAsia="Times" w:hAnsi="Times" w:cs="Times"/>
          <w:b/>
        </w:rPr>
        <w:t>Figure </w:t>
      </w:r>
      <w:proofErr w:type="gramStart"/>
      <w:r>
        <w:rPr>
          <w:rFonts w:ascii="Times" w:eastAsia="Times" w:hAnsi="Times" w:cs="Times"/>
          <w:b/>
        </w:rPr>
        <w:t>3</w:t>
      </w:r>
      <w:r>
        <w:rPr>
          <w:rFonts w:ascii="Times" w:eastAsia="Times" w:hAnsi="Times" w:cs="Times"/>
          <w:i/>
        </w:rPr>
        <w:t xml:space="preserve">  Summary</w:t>
      </w:r>
      <w:proofErr w:type="gramEnd"/>
      <w:r>
        <w:rPr>
          <w:rFonts w:ascii="Times" w:eastAsia="Times" w:hAnsi="Times" w:cs="Times"/>
          <w:i/>
        </w:rPr>
        <w:t xml:space="preserve"> of population and individual diversity indices due to </w:t>
      </w:r>
      <m:oMath>
        <m:r>
          <w:rPr>
            <w:rFonts w:ascii="Cambria Math" w:hAnsi="Cambria Math"/>
          </w:rPr>
          <m:t>α</m:t>
        </m:r>
      </m:oMath>
      <w:r>
        <w:rPr>
          <w:rFonts w:ascii="Times" w:eastAsia="Times" w:hAnsi="Times" w:cs="Times"/>
          <w:i/>
        </w:rPr>
        <w:t xml:space="preserve">, across different block models. </w:t>
      </w:r>
      <w:r>
        <w:rPr>
          <w:rFonts w:ascii="Times" w:eastAsia="Times" w:hAnsi="Times" w:cs="Times"/>
        </w:rPr>
        <w:t xml:space="preserve">Within each heatmap, </w:t>
      </w:r>
      <w:ins w:id="96" w:author="Silas Busch" w:date="2021-10-01T09:44:00Z">
        <w:r w:rsidR="00A101EE">
          <w:rPr>
            <w:rFonts w:ascii="Times" w:eastAsia="Times" w:hAnsi="Times" w:cs="Times"/>
          </w:rPr>
          <w:t xml:space="preserve">the </w:t>
        </w:r>
      </w:ins>
      <w:r>
        <w:rPr>
          <w:rFonts w:ascii="Times" w:eastAsia="Times" w:hAnsi="Times" w:cs="Times"/>
        </w:rPr>
        <w:t xml:space="preserve">x-axis shows decreasing modularity of intralayer model (via increasing inter-modular connectivity), </w:t>
      </w:r>
      <w:ins w:id="97" w:author="Silas Busch" w:date="2021-10-01T09:44:00Z">
        <w:r w:rsidR="00A101EE">
          <w:rPr>
            <w:rFonts w:ascii="Times" w:eastAsia="Times" w:hAnsi="Times" w:cs="Times"/>
          </w:rPr>
          <w:t xml:space="preserve">and the </w:t>
        </w:r>
      </w:ins>
      <w:r>
        <w:rPr>
          <w:rFonts w:ascii="Times" w:eastAsia="Times" w:hAnsi="Times" w:cs="Times"/>
        </w:rPr>
        <w:t xml:space="preserve">y-axis is </w:t>
      </w:r>
      <m:oMath>
        <m:r>
          <w:rPr>
            <w:rFonts w:ascii="Cambria Math" w:hAnsi="Cambria Math"/>
          </w:rPr>
          <m:t>α</m:t>
        </m:r>
      </m:oMath>
      <w:r>
        <w:rPr>
          <w:rFonts w:ascii="Times" w:eastAsia="Times" w:hAnsi="Times" w:cs="Times"/>
        </w:rPr>
        <w:t>. The color represents values at the end of the simulations, and min-max normalized within each metric. From left to right are different diversity metrics. From top to bottom are different group correspondence initialization strategies.</w:t>
      </w:r>
      <w:bookmarkStart w:id="98" w:name="bookmark=id.z337ya" w:colFirst="0" w:colLast="0"/>
      <w:bookmarkEnd w:id="98"/>
      <w:r>
        <w:rPr>
          <w:rFonts w:ascii="Times" w:eastAsia="Times" w:hAnsi="Times" w:cs="Times"/>
        </w:rPr>
        <w:t xml:space="preserve"> </w:t>
      </w:r>
    </w:p>
    <w:p w14:paraId="35449973" w14:textId="77777777" w:rsidR="00F77FD6" w:rsidRDefault="00F22770">
      <w:pPr>
        <w:pBdr>
          <w:top w:val="nil"/>
          <w:left w:val="nil"/>
          <w:bottom w:val="nil"/>
          <w:right w:val="nil"/>
          <w:between w:val="nil"/>
        </w:pBdr>
        <w:spacing w:before="200" w:after="100"/>
        <w:jc w:val="both"/>
        <w:rPr>
          <w:rFonts w:ascii="Times" w:eastAsia="Times" w:hAnsi="Times" w:cs="Times"/>
        </w:rPr>
      </w:pPr>
      <w:r>
        <w:rPr>
          <w:rFonts w:ascii="Times" w:eastAsia="Times" w:hAnsi="Times" w:cs="Times"/>
        </w:rPr>
        <w:t xml:space="preserve">Inspecting the end values of these different metrics in </w:t>
      </w:r>
      <w:r>
        <w:rPr>
          <w:rFonts w:ascii="Times" w:eastAsia="Times" w:hAnsi="Times" w:cs="Times"/>
          <w:b/>
        </w:rPr>
        <w:t xml:space="preserve">Fig. </w:t>
      </w:r>
      <w:hyperlink w:anchor="bookmark=id.19c6y18">
        <w:r>
          <w:rPr>
            <w:rFonts w:ascii="Times" w:eastAsia="Times" w:hAnsi="Times" w:cs="Times"/>
            <w:b/>
          </w:rPr>
          <w:t>3</w:t>
        </w:r>
      </w:hyperlink>
      <w:r>
        <w:rPr>
          <w:rFonts w:ascii="Times" w:eastAsia="Times" w:hAnsi="Times" w:cs="Times"/>
        </w:rPr>
        <w:t xml:space="preserve"> taken into account group-correspondence initialization strategies reveal these effects more clearly.</w:t>
      </w:r>
    </w:p>
    <w:p w14:paraId="23BF9EA1" w14:textId="77777777" w:rsidR="00F77FD6" w:rsidRDefault="00F22770">
      <w:pPr>
        <w:pBdr>
          <w:top w:val="nil"/>
          <w:left w:val="nil"/>
          <w:bottom w:val="nil"/>
          <w:right w:val="nil"/>
          <w:between w:val="nil"/>
        </w:pBdr>
        <w:spacing w:before="200" w:after="100"/>
        <w:jc w:val="both"/>
        <w:rPr>
          <w:rFonts w:ascii="Times" w:eastAsia="Times" w:hAnsi="Times" w:cs="Times"/>
        </w:rPr>
      </w:pPr>
      <w:r>
        <w:rPr>
          <w:rFonts w:ascii="Times" w:eastAsia="Times" w:hAnsi="Times" w:cs="Times"/>
        </w:rPr>
        <w:t xml:space="preserve">More specifically, higher </w:t>
      </w:r>
      <m:oMath>
        <m:r>
          <w:rPr>
            <w:rFonts w:ascii="Cambria Math" w:hAnsi="Cambria Math"/>
          </w:rPr>
          <m:t>α</m:t>
        </m:r>
      </m:oMath>
      <w:r>
        <w:rPr>
          <w:rFonts w:ascii="Times" w:eastAsia="Times" w:hAnsi="Times" w:cs="Times"/>
        </w:rPr>
        <w:t xml:space="preserve"> and lower intralayer modularity generally leads to higher population topic diversity and robustness (</w:t>
      </w:r>
      <m:oMath>
        <m:sSub>
          <m:sSubPr>
            <m:ctrlPr>
              <w:rPr>
                <w:rFonts w:ascii="Times" w:eastAsia="Times" w:hAnsi="Times" w:cs="Times"/>
              </w:rPr>
            </m:ctrlPr>
          </m:sSubPr>
          <m:e>
            <m:r>
              <w:rPr>
                <w:rFonts w:ascii="Times" w:eastAsia="Times" w:hAnsi="Times" w:cs="Times"/>
              </w:rPr>
              <m:t>N</m:t>
            </m:r>
          </m:e>
          <m:sub>
            <m:r>
              <w:rPr>
                <w:rFonts w:ascii="Times" w:eastAsia="Times" w:hAnsi="Times" w:cs="Times"/>
              </w:rPr>
              <m:t>T</m:t>
            </m:r>
          </m:sub>
        </m:sSub>
        <m:r>
          <w:rPr>
            <w:rFonts w:ascii="Times" w:eastAsia="Times" w:hAnsi="Times" w:cs="Times"/>
          </w:rPr>
          <m:t>,</m:t>
        </m:r>
        <m:sSub>
          <m:sSubPr>
            <m:ctrlPr>
              <w:rPr>
                <w:rFonts w:ascii="Times" w:eastAsia="Times" w:hAnsi="Times" w:cs="Times"/>
              </w:rPr>
            </m:ctrlPr>
          </m:sSubPr>
          <m:e>
            <m:r>
              <w:rPr>
                <w:rFonts w:ascii="Times" w:eastAsia="Times" w:hAnsi="Times" w:cs="Times"/>
              </w:rPr>
              <m:t>H</m:t>
            </m:r>
          </m:e>
          <m:sub>
            <m:r>
              <w:rPr>
                <w:rFonts w:ascii="Times" w:eastAsia="Times" w:hAnsi="Times" w:cs="Times"/>
              </w:rPr>
              <m:t>p</m:t>
            </m:r>
          </m:sub>
        </m:sSub>
        <m:r>
          <w:rPr>
            <w:rFonts w:ascii="Times" w:eastAsia="Times" w:hAnsi="Times" w:cs="Times"/>
          </w:rPr>
          <m:t>,</m:t>
        </m:r>
        <m:sSub>
          <m:sSubPr>
            <m:ctrlPr>
              <w:rPr>
                <w:rFonts w:ascii="Times" w:eastAsia="Times" w:hAnsi="Times" w:cs="Times"/>
              </w:rPr>
            </m:ctrlPr>
          </m:sSubPr>
          <m:e>
            <m:r>
              <w:rPr>
                <w:rFonts w:ascii="Times" w:eastAsia="Times" w:hAnsi="Times" w:cs="Times"/>
              </w:rPr>
              <m:t>R</m:t>
            </m:r>
          </m:e>
          <m:sub>
            <m:r>
              <w:rPr>
                <w:rFonts w:ascii="Times" w:eastAsia="Times" w:hAnsi="Times" w:cs="Times"/>
              </w:rPr>
              <m:t>T</m:t>
            </m:r>
          </m:sub>
        </m:sSub>
      </m:oMath>
      <w:r>
        <w:rPr>
          <w:rFonts w:ascii="Times" w:eastAsia="Times" w:hAnsi="Times" w:cs="Times"/>
        </w:rPr>
        <w:t>), whereas group correspondence initialization does not seem to have pronounced effects. Group modularity benefits the individual diversity (</w:t>
      </w:r>
      <m:oMath>
        <m:sSub>
          <m:sSubPr>
            <m:ctrlPr>
              <w:rPr>
                <w:rFonts w:ascii="Times" w:eastAsia="Times" w:hAnsi="Times" w:cs="Times"/>
              </w:rPr>
            </m:ctrlPr>
          </m:sSubPr>
          <m:e>
            <m:r>
              <w:rPr>
                <w:rFonts w:ascii="Times" w:eastAsia="Times" w:hAnsi="Times" w:cs="Times"/>
              </w:rPr>
              <m:t>d</m:t>
            </m:r>
          </m:e>
          <m:sub>
            <m:r>
              <w:rPr>
                <w:rFonts w:ascii="Times" w:eastAsia="Times" w:hAnsi="Times" w:cs="Times"/>
              </w:rPr>
              <m:t>g</m:t>
            </m:r>
          </m:sub>
        </m:sSub>
        <m:r>
          <w:rPr>
            <w:rFonts w:ascii="Times" w:eastAsia="Times" w:hAnsi="Times" w:cs="Times"/>
          </w:rPr>
          <m:t>,</m:t>
        </m:r>
        <m:sSub>
          <m:sSubPr>
            <m:ctrlPr>
              <w:rPr>
                <w:rFonts w:ascii="Times" w:eastAsia="Times" w:hAnsi="Times" w:cs="Times"/>
              </w:rPr>
            </m:ctrlPr>
          </m:sSubPr>
          <m:e>
            <m:r>
              <w:rPr>
                <w:rFonts w:ascii="Times" w:eastAsia="Times" w:hAnsi="Times" w:cs="Times"/>
              </w:rPr>
              <m:t>n</m:t>
            </m:r>
          </m:e>
          <m:sub>
            <m:r>
              <w:rPr>
                <w:rFonts w:ascii="Times" w:eastAsia="Times" w:hAnsi="Times" w:cs="Times"/>
              </w:rPr>
              <m:t>cc</m:t>
            </m:r>
          </m:sub>
        </m:sSub>
      </m:oMath>
      <w:r>
        <w:rPr>
          <w:rFonts w:ascii="Times" w:eastAsia="Times" w:hAnsi="Times" w:cs="Times"/>
        </w:rPr>
        <w:t xml:space="preserve">) but high initial group-correspondence would counter such effects, as learning gets stuck within communities. At the local level, group-correspondence does not seem to affect </w:t>
      </w:r>
      <m:oMath>
        <m:r>
          <w:rPr>
            <w:rFonts w:ascii="Times" w:eastAsia="Times" w:hAnsi="Times" w:cs="Times"/>
          </w:rPr>
          <m:t>J</m:t>
        </m:r>
        <m:sSub>
          <m:sSubPr>
            <m:ctrlPr>
              <w:rPr>
                <w:rFonts w:ascii="Times" w:eastAsia="Times" w:hAnsi="Times" w:cs="Times"/>
              </w:rPr>
            </m:ctrlPr>
          </m:sSubPr>
          <m:e>
            <m:r>
              <w:rPr>
                <w:rFonts w:ascii="Times" w:eastAsia="Times" w:hAnsi="Times" w:cs="Times"/>
              </w:rPr>
              <m:t>s</m:t>
            </m:r>
          </m:e>
          <m:sub>
            <m:r>
              <w:rPr>
                <w:rFonts w:ascii="Times" w:eastAsia="Times" w:hAnsi="Times" w:cs="Times"/>
              </w:rPr>
              <m:t>T</m:t>
            </m:r>
          </m:sub>
        </m:sSub>
      </m:oMath>
      <w:r>
        <w:rPr>
          <w:rFonts w:ascii="Times" w:eastAsia="Times" w:hAnsi="Times" w:cs="Times"/>
        </w:rPr>
        <w:t xml:space="preserve"> visibly. However, generally higher </w:t>
      </w:r>
      <m:oMath>
        <m:r>
          <w:rPr>
            <w:rFonts w:ascii="Cambria Math" w:hAnsi="Cambria Math"/>
          </w:rPr>
          <m:t>α</m:t>
        </m:r>
      </m:oMath>
      <w:r>
        <w:rPr>
          <w:rFonts w:ascii="Times" w:eastAsia="Times" w:hAnsi="Times" w:cs="Times"/>
        </w:rPr>
        <w:t xml:space="preserve"> and higher model modularity tends to decrease topic similarity, hence increasing local diversity.</w:t>
      </w:r>
    </w:p>
    <w:p w14:paraId="093555C4" w14:textId="77777777" w:rsidR="00F77FD6" w:rsidRDefault="00F22770">
      <w:pPr>
        <w:pBdr>
          <w:top w:val="nil"/>
          <w:left w:val="nil"/>
          <w:bottom w:val="nil"/>
          <w:right w:val="nil"/>
          <w:between w:val="nil"/>
        </w:pBdr>
        <w:spacing w:before="200" w:after="100"/>
        <w:jc w:val="both"/>
        <w:rPr>
          <w:rFonts w:ascii="Times" w:eastAsia="Times" w:hAnsi="Times" w:cs="Times"/>
        </w:rPr>
      </w:pPr>
      <w:r>
        <w:rPr>
          <w:rFonts w:ascii="Times" w:eastAsia="Times" w:hAnsi="Times" w:cs="Times"/>
        </w:rPr>
        <w:lastRenderedPageBreak/>
        <w:t>When we start to consider group entropies, generally low group modularity increases both topic group population (</w:t>
      </w:r>
      <m:oMath>
        <m:sSub>
          <m:sSubPr>
            <m:ctrlPr>
              <w:rPr>
                <w:rFonts w:ascii="Times" w:eastAsia="Times" w:hAnsi="Times" w:cs="Times"/>
              </w:rPr>
            </m:ctrlPr>
          </m:sSubPr>
          <m:e>
            <m:r>
              <w:rPr>
                <w:rFonts w:ascii="Times" w:eastAsia="Times" w:hAnsi="Times" w:cs="Times"/>
              </w:rPr>
              <m:t>H</m:t>
            </m:r>
          </m:e>
          <m:sub>
            <m:r>
              <w:rPr>
                <w:rFonts w:ascii="Times" w:eastAsia="Times" w:hAnsi="Times" w:cs="Times"/>
              </w:rPr>
              <m:t>gp</m:t>
            </m:r>
          </m:sub>
        </m:sSub>
      </m:oMath>
      <w:r>
        <w:rPr>
          <w:rFonts w:ascii="Times" w:eastAsia="Times" w:hAnsi="Times" w:cs="Times"/>
        </w:rPr>
        <w:t>) and individual (</w:t>
      </w:r>
      <m:oMath>
        <m:sSub>
          <m:sSubPr>
            <m:ctrlPr>
              <w:rPr>
                <w:rFonts w:ascii="Times" w:eastAsia="Times" w:hAnsi="Times" w:cs="Times"/>
              </w:rPr>
            </m:ctrlPr>
          </m:sSubPr>
          <m:e>
            <m:r>
              <w:rPr>
                <w:rFonts w:ascii="Times" w:eastAsia="Times" w:hAnsi="Times" w:cs="Times"/>
              </w:rPr>
              <m:t>H</m:t>
            </m:r>
          </m:e>
          <m:sub>
            <m:r>
              <w:rPr>
                <w:rFonts w:ascii="Times" w:eastAsia="Times" w:hAnsi="Times" w:cs="Times"/>
              </w:rPr>
              <m:t>gi</m:t>
            </m:r>
          </m:sub>
        </m:sSub>
      </m:oMath>
      <w:r>
        <w:rPr>
          <w:rFonts w:ascii="Times" w:eastAsia="Times" w:hAnsi="Times" w:cs="Times"/>
        </w:rPr>
        <w:t>) diversity. High initial correspondence</w:t>
      </w:r>
      <w:del w:id="99" w:author="Silas Busch" w:date="2021-10-01T09:47:00Z">
        <w:r w:rsidDel="00A101EE">
          <w:rPr>
            <w:rFonts w:ascii="Times" w:eastAsia="Times" w:hAnsi="Times" w:cs="Times"/>
          </w:rPr>
          <w:delText xml:space="preserve"> though</w:delText>
        </w:r>
      </w:del>
      <w:r>
        <w:rPr>
          <w:rFonts w:ascii="Times" w:eastAsia="Times" w:hAnsi="Times" w:cs="Times"/>
        </w:rPr>
        <w:t xml:space="preserve"> seems to benefit group population diversity (although such benefits may be small, see </w:t>
      </w:r>
      <w:r>
        <w:rPr>
          <w:rFonts w:ascii="Times" w:eastAsia="Times" w:hAnsi="Times" w:cs="Times"/>
          <w:b/>
        </w:rPr>
        <w:t>Fig. S3</w:t>
      </w:r>
      <w:r>
        <w:rPr>
          <w:rFonts w:ascii="Times" w:eastAsia="Times" w:hAnsi="Times" w:cs="Times"/>
        </w:rPr>
        <w:t xml:space="preserve">b), </w:t>
      </w:r>
      <w:ins w:id="100" w:author="Silas Busch" w:date="2021-10-01T09:47:00Z">
        <w:r w:rsidR="00A101EE">
          <w:rPr>
            <w:rFonts w:ascii="Times" w:eastAsia="Times" w:hAnsi="Times" w:cs="Times"/>
          </w:rPr>
          <w:t xml:space="preserve">though </w:t>
        </w:r>
      </w:ins>
      <w:r>
        <w:rPr>
          <w:rFonts w:ascii="Times" w:eastAsia="Times" w:hAnsi="Times" w:cs="Times"/>
        </w:rPr>
        <w:t>it seems to decrease</w:t>
      </w:r>
      <w:del w:id="101" w:author="Silas Busch" w:date="2021-10-01T09:47:00Z">
        <w:r w:rsidDel="00A101EE">
          <w:rPr>
            <w:rFonts w:ascii="Times" w:eastAsia="Times" w:hAnsi="Times" w:cs="Times"/>
          </w:rPr>
          <w:delText>s</w:delText>
        </w:r>
      </w:del>
      <w:r>
        <w:rPr>
          <w:rFonts w:ascii="Times" w:eastAsia="Times" w:hAnsi="Times" w:cs="Times"/>
        </w:rPr>
        <w:t xml:space="preserve"> group individual diversity.</w:t>
      </w:r>
    </w:p>
    <w:p w14:paraId="5E27FA6C" w14:textId="77777777" w:rsidR="00F77FD6" w:rsidRDefault="00F22770">
      <w:pPr>
        <w:pBdr>
          <w:top w:val="nil"/>
          <w:left w:val="nil"/>
          <w:bottom w:val="nil"/>
          <w:right w:val="nil"/>
          <w:between w:val="nil"/>
        </w:pBdr>
        <w:spacing w:before="200" w:after="100"/>
        <w:jc w:val="both"/>
        <w:rPr>
          <w:rFonts w:ascii="Times" w:eastAsia="Times" w:hAnsi="Times" w:cs="Times"/>
        </w:rPr>
      </w:pPr>
      <w:r>
        <w:rPr>
          <w:rFonts w:ascii="Times" w:eastAsia="Times" w:hAnsi="Times" w:cs="Times"/>
        </w:rPr>
        <w:t xml:space="preserve">In summary, with consideration of intralayer block models, higher </w:t>
      </w:r>
      <m:oMath>
        <m:r>
          <w:rPr>
            <w:rFonts w:ascii="Cambria Math" w:hAnsi="Cambria Math"/>
          </w:rPr>
          <m:t>α</m:t>
        </m:r>
      </m:oMath>
      <w:r>
        <w:rPr>
          <w:rFonts w:ascii="Times" w:eastAsia="Times" w:hAnsi="Times" w:cs="Times"/>
        </w:rPr>
        <w:t xml:space="preserve"> </w:t>
      </w:r>
      <w:del w:id="102" w:author="Silas Busch" w:date="2021-10-01T09:48:00Z">
        <w:r w:rsidDel="00A101EE">
          <w:rPr>
            <w:rFonts w:ascii="Times" w:eastAsia="Times" w:hAnsi="Times" w:cs="Times"/>
          </w:rPr>
          <w:delText xml:space="preserve">still </w:delText>
        </w:r>
      </w:del>
      <w:r>
        <w:rPr>
          <w:rFonts w:ascii="Times" w:eastAsia="Times" w:hAnsi="Times" w:cs="Times"/>
        </w:rPr>
        <w:t xml:space="preserve">benefits </w:t>
      </w:r>
      <w:del w:id="103" w:author="Silas Busch" w:date="2021-10-01T09:47:00Z">
        <w:r w:rsidDel="00A101EE">
          <w:rPr>
            <w:rFonts w:ascii="Times" w:eastAsia="Times" w:hAnsi="Times" w:cs="Times"/>
          </w:rPr>
          <w:delText xml:space="preserve">more for </w:delText>
        </w:r>
      </w:del>
      <w:r>
        <w:rPr>
          <w:rFonts w:ascii="Times" w:eastAsia="Times" w:hAnsi="Times" w:cs="Times"/>
        </w:rPr>
        <w:t xml:space="preserve">population diversity and robustness, but not so much with group population diversity. </w:t>
      </w:r>
      <w:ins w:id="104" w:author="Silas Busch" w:date="2021-10-01T09:48:00Z">
        <w:r w:rsidR="00A101EE">
          <w:rPr>
            <w:rFonts w:ascii="Times" w:eastAsia="Times" w:hAnsi="Times" w:cs="Times"/>
          </w:rPr>
          <w:t>I</w:t>
        </w:r>
      </w:ins>
      <w:del w:id="105" w:author="Silas Busch" w:date="2021-10-01T09:48:00Z">
        <w:r w:rsidDel="00A101EE">
          <w:rPr>
            <w:rFonts w:ascii="Times" w:eastAsia="Times" w:hAnsi="Times" w:cs="Times"/>
          </w:rPr>
          <w:delText>i</w:delText>
        </w:r>
      </w:del>
      <w:r>
        <w:rPr>
          <w:rFonts w:ascii="Times" w:eastAsia="Times" w:hAnsi="Times" w:cs="Times"/>
        </w:rPr>
        <w:t xml:space="preserve">n the presence of high social influence, high network modularity may hurt population diversity, regardless of initial group-correspondence. On the other hand, lower </w:t>
      </w:r>
      <m:oMath>
        <m:r>
          <w:rPr>
            <w:rFonts w:ascii="Cambria Math" w:hAnsi="Cambria Math"/>
          </w:rPr>
          <m:t>α</m:t>
        </m:r>
      </m:oMath>
      <w:r>
        <w:rPr>
          <w:rFonts w:ascii="Times" w:eastAsia="Times" w:hAnsi="Times" w:cs="Times"/>
        </w:rPr>
        <w:t xml:space="preserve"> is generally more beneficial for individual indices like discussed with SF models, including group individual diversity, but either low network modularity or high group correspondence </w:t>
      </w:r>
      <w:del w:id="106" w:author="Silas Busch" w:date="2021-10-01T09:49:00Z">
        <w:r w:rsidDel="00A101EE">
          <w:rPr>
            <w:rFonts w:ascii="Times" w:eastAsia="Times" w:hAnsi="Times" w:cs="Times"/>
          </w:rPr>
          <w:delText xml:space="preserve">would </w:delText>
        </w:r>
      </w:del>
      <w:r>
        <w:rPr>
          <w:rFonts w:ascii="Times" w:eastAsia="Times" w:hAnsi="Times" w:cs="Times"/>
        </w:rPr>
        <w:t>tend</w:t>
      </w:r>
      <w:ins w:id="107" w:author="Silas Busch" w:date="2021-10-01T09:49:00Z">
        <w:r w:rsidR="00A101EE">
          <w:rPr>
            <w:rFonts w:ascii="Times" w:eastAsia="Times" w:hAnsi="Times" w:cs="Times"/>
          </w:rPr>
          <w:t>s</w:t>
        </w:r>
      </w:ins>
      <w:r>
        <w:rPr>
          <w:rFonts w:ascii="Times" w:eastAsia="Times" w:hAnsi="Times" w:cs="Times"/>
        </w:rPr>
        <w:t xml:space="preserve"> to be harmful for these metrics. At the local level, higher </w:t>
      </w:r>
      <m:oMath>
        <m:r>
          <w:rPr>
            <w:rFonts w:ascii="Cambria Math" w:hAnsi="Cambria Math"/>
          </w:rPr>
          <m:t>α</m:t>
        </m:r>
      </m:oMath>
      <w:r>
        <w:rPr>
          <w:rFonts w:ascii="Times" w:eastAsia="Times" w:hAnsi="Times" w:cs="Times"/>
        </w:rPr>
        <w:t xml:space="preserve"> and high network modularity tends to be more beneficial for decreasing similarity between agents.</w:t>
      </w:r>
      <w:bookmarkStart w:id="108" w:name="bookmark=id.1y810tw" w:colFirst="0" w:colLast="0"/>
      <w:bookmarkStart w:id="109" w:name="bookmark=id.3j2qqm3" w:colFirst="0" w:colLast="0"/>
      <w:bookmarkEnd w:id="108"/>
      <w:bookmarkEnd w:id="109"/>
    </w:p>
    <w:p w14:paraId="3EBEE03E" w14:textId="77777777" w:rsidR="00F77FD6" w:rsidRDefault="00F22770">
      <w:pPr>
        <w:pStyle w:val="Heading1"/>
        <w:spacing w:before="200" w:after="100"/>
        <w:jc w:val="both"/>
        <w:rPr>
          <w:rFonts w:ascii="Times" w:eastAsia="Times" w:hAnsi="Times" w:cs="Times"/>
          <w:color w:val="000000"/>
        </w:rPr>
      </w:pPr>
      <w:r>
        <w:rPr>
          <w:rFonts w:ascii="Times" w:eastAsia="Times" w:hAnsi="Times" w:cs="Times"/>
          <w:color w:val="000000"/>
        </w:rPr>
        <w:t>4.</w:t>
      </w:r>
      <w:r>
        <w:rPr>
          <w:rFonts w:ascii="Times" w:eastAsia="Times" w:hAnsi="Times" w:cs="Times"/>
          <w:color w:val="000000"/>
        </w:rPr>
        <w:tab/>
        <w:t>Discussion</w:t>
      </w:r>
    </w:p>
    <w:p w14:paraId="3BAD90A7" w14:textId="77777777" w:rsidR="00F77FD6" w:rsidRDefault="00F22770">
      <w:pPr>
        <w:pBdr>
          <w:top w:val="nil"/>
          <w:left w:val="nil"/>
          <w:bottom w:val="nil"/>
          <w:right w:val="nil"/>
          <w:between w:val="nil"/>
        </w:pBdr>
        <w:spacing w:before="200" w:after="100"/>
        <w:jc w:val="both"/>
        <w:rPr>
          <w:rFonts w:ascii="Times" w:eastAsia="Times" w:hAnsi="Times" w:cs="Times"/>
        </w:rPr>
      </w:pPr>
      <w:r>
        <w:rPr>
          <w:rFonts w:ascii="Times" w:eastAsia="Times" w:hAnsi="Times" w:cs="Times"/>
        </w:rPr>
        <w:t xml:space="preserve">In conclusion, with this simple toy model of topic discovery and a simple update rule depending on the probability of traversing through neighbors of bipartite networks, some interesting results are obtained. First of all, increasing </w:t>
      </w:r>
      <m:oMath>
        <m:r>
          <w:rPr>
            <w:rFonts w:ascii="Cambria Math" w:hAnsi="Cambria Math"/>
          </w:rPr>
          <m:t>α</m:t>
        </m:r>
      </m:oMath>
      <w:r>
        <w:rPr>
          <w:rFonts w:ascii="Times" w:eastAsia="Times" w:hAnsi="Times" w:cs="Times"/>
        </w:rPr>
        <w:t xml:space="preserve"> (self-learning, traversing through interlayer edges first) leads to higher topic population diversity and robustness in various random models for the intralayer networks, including block</w:t>
      </w:r>
      <w:del w:id="110" w:author="Silas Busch" w:date="2021-10-01T09:50:00Z">
        <w:r w:rsidDel="00A101EE">
          <w:rPr>
            <w:rFonts w:ascii="Times" w:eastAsia="Times" w:hAnsi="Times" w:cs="Times"/>
          </w:rPr>
          <w:delText>s</w:delText>
        </w:r>
      </w:del>
      <w:r>
        <w:rPr>
          <w:rFonts w:ascii="Times" w:eastAsia="Times" w:hAnsi="Times" w:cs="Times"/>
        </w:rPr>
        <w:t xml:space="preserve"> and non-block models. However, such increase has drawbacks when looking at topic individual diversity, as it reduces the chance for the agent nodes to acquire interlayer edges from topics that are usually out of their comfort zone. Social influence, traversing through intralayer edges first (</w:t>
      </w:r>
      <m:oMath>
        <m:r>
          <w:rPr>
            <w:rFonts w:ascii="Cambria Math" w:hAnsi="Cambria Math"/>
          </w:rPr>
          <m:t>β</m:t>
        </m:r>
      </m:oMath>
      <w:r>
        <w:rPr>
          <w:rFonts w:ascii="Times" w:eastAsia="Times" w:hAnsi="Times" w:cs="Times"/>
        </w:rPr>
        <w:t xml:space="preserve"> route) would better benefit individual diversity.</w:t>
      </w:r>
    </w:p>
    <w:p w14:paraId="0C932040" w14:textId="77777777" w:rsidR="00F77FD6" w:rsidRDefault="00F22770">
      <w:pPr>
        <w:pBdr>
          <w:top w:val="nil"/>
          <w:left w:val="nil"/>
          <w:bottom w:val="nil"/>
          <w:right w:val="nil"/>
          <w:between w:val="nil"/>
        </w:pBdr>
        <w:spacing w:before="200" w:after="100"/>
        <w:jc w:val="both"/>
        <w:rPr>
          <w:rFonts w:ascii="Times" w:eastAsia="Times" w:hAnsi="Times" w:cs="Times"/>
        </w:rPr>
      </w:pPr>
      <w:r>
        <w:rPr>
          <w:rFonts w:ascii="Times" w:eastAsia="Times" w:hAnsi="Times" w:cs="Times"/>
        </w:rPr>
        <w:t xml:space="preserve">When groups are considered in the intralayer networks, group modularity may hurt the population diversity (though some only by a little) and more apparently </w:t>
      </w:r>
      <w:del w:id="111" w:author="Silas Busch" w:date="2021-10-01T09:51:00Z">
        <w:r w:rsidDel="00374DD1">
          <w:rPr>
            <w:rFonts w:ascii="Times" w:eastAsia="Times" w:hAnsi="Times" w:cs="Times"/>
          </w:rPr>
          <w:delText xml:space="preserve">for </w:delText>
        </w:r>
      </w:del>
      <w:ins w:id="112" w:author="Silas Busch" w:date="2021-10-01T09:51:00Z">
        <w:r w:rsidR="00374DD1">
          <w:rPr>
            <w:rFonts w:ascii="Times" w:eastAsia="Times" w:hAnsi="Times" w:cs="Times"/>
          </w:rPr>
          <w:t>the</w:t>
        </w:r>
        <w:r w:rsidR="00374DD1">
          <w:rPr>
            <w:rFonts w:ascii="Times" w:eastAsia="Times" w:hAnsi="Times" w:cs="Times"/>
          </w:rPr>
          <w:t xml:space="preserve"> </w:t>
        </w:r>
      </w:ins>
      <w:r>
        <w:rPr>
          <w:rFonts w:ascii="Times" w:eastAsia="Times" w:hAnsi="Times" w:cs="Times"/>
        </w:rPr>
        <w:t>group individual entropy</w:t>
      </w:r>
      <w:ins w:id="113" w:author="Silas Busch" w:date="2021-10-01T09:52:00Z">
        <w:r w:rsidR="00374DD1">
          <w:rPr>
            <w:rFonts w:ascii="Times" w:eastAsia="Times" w:hAnsi="Times" w:cs="Times"/>
          </w:rPr>
          <w:t>.</w:t>
        </w:r>
      </w:ins>
      <w:del w:id="114" w:author="Silas Busch" w:date="2021-10-01T09:52:00Z">
        <w:r w:rsidDel="00374DD1">
          <w:rPr>
            <w:rFonts w:ascii="Times" w:eastAsia="Times" w:hAnsi="Times" w:cs="Times"/>
          </w:rPr>
          <w:delText>,</w:delText>
        </w:r>
      </w:del>
      <w:r>
        <w:rPr>
          <w:rFonts w:ascii="Times" w:eastAsia="Times" w:hAnsi="Times" w:cs="Times"/>
        </w:rPr>
        <w:t xml:space="preserve"> </w:t>
      </w:r>
      <w:del w:id="115" w:author="Silas Busch" w:date="2021-10-01T09:51:00Z">
        <w:r w:rsidDel="00374DD1">
          <w:rPr>
            <w:rFonts w:ascii="Times" w:eastAsia="Times" w:hAnsi="Times" w:cs="Times"/>
          </w:rPr>
          <w:delText>thou</w:delText>
        </w:r>
      </w:del>
      <w:ins w:id="116" w:author="Silas Busch" w:date="2021-10-01T09:52:00Z">
        <w:r w:rsidR="00374DD1">
          <w:rPr>
            <w:rFonts w:ascii="Times" w:eastAsia="Times" w:hAnsi="Times" w:cs="Times"/>
          </w:rPr>
          <w:t>I</w:t>
        </w:r>
      </w:ins>
      <w:del w:id="117" w:author="Silas Busch" w:date="2021-10-01T09:51:00Z">
        <w:r w:rsidDel="00374DD1">
          <w:rPr>
            <w:rFonts w:ascii="Times" w:eastAsia="Times" w:hAnsi="Times" w:cs="Times"/>
          </w:rPr>
          <w:delText>gh</w:delText>
        </w:r>
      </w:del>
      <w:del w:id="118" w:author="Silas Busch" w:date="2021-10-01T09:52:00Z">
        <w:r w:rsidDel="00374DD1">
          <w:rPr>
            <w:rFonts w:ascii="Times" w:eastAsia="Times" w:hAnsi="Times" w:cs="Times"/>
          </w:rPr>
          <w:delText xml:space="preserve"> i</w:delText>
        </w:r>
      </w:del>
      <w:r>
        <w:rPr>
          <w:rFonts w:ascii="Times" w:eastAsia="Times" w:hAnsi="Times" w:cs="Times"/>
        </w:rPr>
        <w:t>nterestingly</w:t>
      </w:r>
      <w:ins w:id="119" w:author="Silas Busch" w:date="2021-10-01T09:51:00Z">
        <w:r w:rsidR="00374DD1">
          <w:rPr>
            <w:rFonts w:ascii="Times" w:eastAsia="Times" w:hAnsi="Times" w:cs="Times"/>
          </w:rPr>
          <w:t>,</w:t>
        </w:r>
      </w:ins>
      <w:r>
        <w:rPr>
          <w:rFonts w:ascii="Times" w:eastAsia="Times" w:hAnsi="Times" w:cs="Times"/>
        </w:rPr>
        <w:t xml:space="preserve"> </w:t>
      </w:r>
      <w:ins w:id="120" w:author="Silas Busch" w:date="2021-10-01T09:52:00Z">
        <w:r w:rsidR="00374DD1">
          <w:rPr>
            <w:rFonts w:ascii="Times" w:eastAsia="Times" w:hAnsi="Times" w:cs="Times"/>
          </w:rPr>
          <w:t xml:space="preserve">though, </w:t>
        </w:r>
      </w:ins>
      <w:ins w:id="121" w:author="Silas Busch" w:date="2021-10-01T09:51:00Z">
        <w:r w:rsidR="00374DD1">
          <w:rPr>
            <w:rFonts w:ascii="Times" w:eastAsia="Times" w:hAnsi="Times" w:cs="Times"/>
          </w:rPr>
          <w:t xml:space="preserve">it appears </w:t>
        </w:r>
      </w:ins>
      <w:r>
        <w:rPr>
          <w:rFonts w:ascii="Times" w:eastAsia="Times" w:hAnsi="Times" w:cs="Times"/>
        </w:rPr>
        <w:t>more beneficial for individual indices through the lens</w:t>
      </w:r>
      <w:del w:id="122" w:author="Silas Busch" w:date="2021-10-01T09:51:00Z">
        <w:r w:rsidDel="00374DD1">
          <w:rPr>
            <w:rFonts w:ascii="Times" w:eastAsia="Times" w:hAnsi="Times" w:cs="Times"/>
          </w:rPr>
          <w:delText>e</w:delText>
        </w:r>
      </w:del>
      <w:r>
        <w:rPr>
          <w:rFonts w:ascii="Times" w:eastAsia="Times" w:hAnsi="Times" w:cs="Times"/>
        </w:rPr>
        <w:t xml:space="preserve"> of graph distances and components. Although initial group correspondence does not have much effect</w:t>
      </w:r>
      <w:del w:id="123" w:author="Silas Busch" w:date="2021-10-01T09:52:00Z">
        <w:r w:rsidDel="00374DD1">
          <w:rPr>
            <w:rFonts w:ascii="Times" w:eastAsia="Times" w:hAnsi="Times" w:cs="Times"/>
          </w:rPr>
          <w:delText>s</w:delText>
        </w:r>
      </w:del>
      <w:r>
        <w:rPr>
          <w:rFonts w:ascii="Times" w:eastAsia="Times" w:hAnsi="Times" w:cs="Times"/>
        </w:rPr>
        <w:t xml:space="preserve"> on the population diversity, it has a dramatic drawback at the individual level (both entropy and graph metrics).</w:t>
      </w:r>
    </w:p>
    <w:p w14:paraId="0348F8F7" w14:textId="77777777" w:rsidR="00F77FD6" w:rsidRDefault="00F22770">
      <w:pPr>
        <w:pBdr>
          <w:top w:val="nil"/>
          <w:left w:val="nil"/>
          <w:bottom w:val="nil"/>
          <w:right w:val="nil"/>
          <w:between w:val="nil"/>
        </w:pBdr>
        <w:spacing w:before="200" w:after="100"/>
        <w:jc w:val="both"/>
        <w:rPr>
          <w:rFonts w:ascii="Times" w:eastAsia="Times" w:hAnsi="Times" w:cs="Times"/>
        </w:rPr>
      </w:pPr>
      <w:r>
        <w:rPr>
          <w:rFonts w:ascii="Times" w:eastAsia="Times" w:hAnsi="Times" w:cs="Times"/>
        </w:rPr>
        <w:t>Though there are interesting results in a theoretical sense</w:t>
      </w:r>
      <w:ins w:id="124" w:author="Silas Busch" w:date="2021-10-01T09:52:00Z">
        <w:r w:rsidR="00374DD1">
          <w:rPr>
            <w:rFonts w:ascii="Times" w:eastAsia="Times" w:hAnsi="Times" w:cs="Times"/>
          </w:rPr>
          <w:t>,</w:t>
        </w:r>
      </w:ins>
      <w:r>
        <w:rPr>
          <w:rFonts w:ascii="Times" w:eastAsia="Times" w:hAnsi="Times" w:cs="Times"/>
        </w:rPr>
        <w:t xml:space="preserve"> as a toy model</w:t>
      </w:r>
      <w:del w:id="125" w:author="Silas Busch" w:date="2021-10-01T09:52:00Z">
        <w:r w:rsidDel="00374DD1">
          <w:rPr>
            <w:rFonts w:ascii="Times" w:eastAsia="Times" w:hAnsi="Times" w:cs="Times"/>
          </w:rPr>
          <w:delText>,</w:delText>
        </w:r>
      </w:del>
      <w:r>
        <w:rPr>
          <w:rFonts w:ascii="Times" w:eastAsia="Times" w:hAnsi="Times" w:cs="Times"/>
        </w:rPr>
        <w:t xml:space="preserve"> there are </w:t>
      </w:r>
      <w:del w:id="126" w:author="Silas Busch" w:date="2021-10-01T09:53:00Z">
        <w:r w:rsidDel="00374DD1">
          <w:rPr>
            <w:rFonts w:ascii="Times" w:eastAsia="Times" w:hAnsi="Times" w:cs="Times"/>
          </w:rPr>
          <w:delText xml:space="preserve">quite </w:delText>
        </w:r>
      </w:del>
      <w:r>
        <w:rPr>
          <w:rFonts w:ascii="Times" w:eastAsia="Times" w:hAnsi="Times" w:cs="Times"/>
        </w:rPr>
        <w:t>many limitations</w:t>
      </w:r>
      <w:del w:id="127" w:author="Silas Busch" w:date="2021-10-01T09:53:00Z">
        <w:r w:rsidDel="00374DD1">
          <w:rPr>
            <w:rFonts w:ascii="Times" w:eastAsia="Times" w:hAnsi="Times" w:cs="Times"/>
          </w:rPr>
          <w:delText xml:space="preserve"> of the current model</w:delText>
        </w:r>
      </w:del>
      <w:r>
        <w:rPr>
          <w:rFonts w:ascii="Times" w:eastAsia="Times" w:hAnsi="Times" w:cs="Times"/>
        </w:rPr>
        <w:t xml:space="preserve">. Future studies should relax the assumptions made here and test </w:t>
      </w:r>
      <w:del w:id="128" w:author="Silas Busch" w:date="2021-10-01T09:53:00Z">
        <w:r w:rsidDel="00374DD1">
          <w:rPr>
            <w:rFonts w:ascii="Times" w:eastAsia="Times" w:hAnsi="Times" w:cs="Times"/>
          </w:rPr>
          <w:delText xml:space="preserve">out </w:delText>
        </w:r>
      </w:del>
      <w:r>
        <w:rPr>
          <w:rFonts w:ascii="Times" w:eastAsia="Times" w:hAnsi="Times" w:cs="Times"/>
        </w:rPr>
        <w:t xml:space="preserve">different versions of the models, e.g. different ratios between intralayer network sizes, inclusion of directed weighted edges (strengths could imply confidence in knowledge in </w:t>
      </w:r>
      <m:oMath>
        <m:r>
          <w:rPr>
            <w:rFonts w:ascii="Cambria Math" w:hAnsi="Cambria Math"/>
          </w:rPr>
          <m:t>τ</m:t>
        </m:r>
      </m:oMath>
      <w:r>
        <w:rPr>
          <w:rFonts w:ascii="Times" w:eastAsia="Times" w:hAnsi="Times" w:cs="Times"/>
        </w:rPr>
        <w:t xml:space="preserve">), non-persistent interlayer edges, different update probabilities (serendipity, forgetting, strengthening, ...), the cost of learning new subjects, delays in acquiring new knowledge, different versions of the update equation and, more importantly, the dynamic nature of the intralayer networks (e.g. </w:t>
      </w:r>
      <w:hyperlink w:anchor="bookmark=id.147n2zr">
        <w:r>
          <w:rPr>
            <w:rFonts w:ascii="Times" w:eastAsia="Times" w:hAnsi="Times" w:cs="Times"/>
          </w:rPr>
          <w:t>[3]</w:t>
        </w:r>
      </w:hyperlink>
      <w:r>
        <w:rPr>
          <w:rFonts w:ascii="Times" w:eastAsia="Times" w:hAnsi="Times" w:cs="Times"/>
        </w:rPr>
        <w:t xml:space="preserve">) and the decreased disruptiveness in new knowledge discovery </w:t>
      </w:r>
      <w:hyperlink w:anchor="bookmark=id.vx1227">
        <w:r>
          <w:rPr>
            <w:rFonts w:ascii="Times" w:eastAsia="Times" w:hAnsi="Times" w:cs="Times"/>
          </w:rPr>
          <w:t>[11]</w:t>
        </w:r>
      </w:hyperlink>
      <w:r>
        <w:rPr>
          <w:rFonts w:ascii="Times" w:eastAsia="Times" w:hAnsi="Times" w:cs="Times"/>
        </w:rPr>
        <w:t xml:space="preserve">. Furthermore, future </w:t>
      </w:r>
      <w:proofErr w:type="spellStart"/>
      <w:r>
        <w:rPr>
          <w:rFonts w:ascii="Times" w:eastAsia="Times" w:hAnsi="Times" w:cs="Times"/>
        </w:rPr>
        <w:t>endeavours</w:t>
      </w:r>
      <w:proofErr w:type="spellEnd"/>
      <w:r>
        <w:rPr>
          <w:rFonts w:ascii="Times" w:eastAsia="Times" w:hAnsi="Times" w:cs="Times"/>
        </w:rPr>
        <w:t xml:space="preserve"> should take into account performing the update process in real networks, which could be constructed using, as an example, the citation networks (agents as authors, papers as topics, groups as fields or subfields) or social networks </w:t>
      </w:r>
      <w:hyperlink w:anchor="bookmark=id.2p2csry">
        <w:r>
          <w:rPr>
            <w:rFonts w:ascii="Times" w:eastAsia="Times" w:hAnsi="Times" w:cs="Times"/>
          </w:rPr>
          <w:t>[2]</w:t>
        </w:r>
      </w:hyperlink>
      <w:r>
        <w:rPr>
          <w:rFonts w:ascii="Times" w:eastAsia="Times" w:hAnsi="Times" w:cs="Times"/>
        </w:rPr>
        <w:t xml:space="preserve">. Additionally, further analyses include examination of the modularity changes in the bipartite </w:t>
      </w:r>
      <m:oMath>
        <m:r>
          <w:rPr>
            <w:rFonts w:ascii="Cambria Math" w:hAnsi="Cambria Math"/>
          </w:rPr>
          <m:t>τ</m:t>
        </m:r>
      </m:oMath>
      <w:r>
        <w:rPr>
          <w:rFonts w:ascii="Times" w:eastAsia="Times" w:hAnsi="Times" w:cs="Times"/>
        </w:rPr>
        <w:t xml:space="preserve"> </w:t>
      </w:r>
      <w:hyperlink w:anchor="bookmark=id.nmf14n">
        <w:r>
          <w:rPr>
            <w:rFonts w:ascii="Times" w:eastAsia="Times" w:hAnsi="Times" w:cs="Times"/>
          </w:rPr>
          <w:t>[12]</w:t>
        </w:r>
      </w:hyperlink>
      <w:r>
        <w:rPr>
          <w:rFonts w:ascii="Times" w:eastAsia="Times" w:hAnsi="Times" w:cs="Times"/>
        </w:rPr>
        <w:t xml:space="preserve"> or in the projected graphs (for example, low </w:t>
      </w:r>
      <m:oMath>
        <m:r>
          <w:rPr>
            <w:rFonts w:ascii="Cambria Math" w:hAnsi="Cambria Math"/>
          </w:rPr>
          <m:t>α</m:t>
        </m:r>
      </m:oMath>
      <w:r>
        <w:rPr>
          <w:rFonts w:ascii="Times" w:eastAsia="Times" w:hAnsi="Times" w:cs="Times"/>
        </w:rPr>
        <w:t xml:space="preserve"> might start to create communities as evidenced by high Jaccard similarity in these simulations), the distribution of specialists and generalists, different local diversity definitions (e.g. topic entropy as a function of distance from a given agent) and persistent homology analyses (since the interlayer edges are defined as persistent here).</w:t>
      </w:r>
      <w:bookmarkStart w:id="129" w:name="bookmark=id.4i7ojhp" w:colFirst="0" w:colLast="0"/>
      <w:bookmarkEnd w:id="129"/>
    </w:p>
    <w:p w14:paraId="2183DAAC" w14:textId="77777777" w:rsidR="00F77FD6" w:rsidRDefault="00F22770">
      <w:pPr>
        <w:pStyle w:val="Heading1"/>
        <w:spacing w:before="200" w:after="100"/>
        <w:jc w:val="both"/>
        <w:rPr>
          <w:rFonts w:ascii="Times" w:eastAsia="Times" w:hAnsi="Times" w:cs="Times"/>
          <w:color w:val="000000"/>
        </w:rPr>
      </w:pPr>
      <w:r>
        <w:rPr>
          <w:rFonts w:ascii="Times" w:eastAsia="Times" w:hAnsi="Times" w:cs="Times"/>
          <w:color w:val="000000"/>
        </w:rPr>
        <w:t>5.</w:t>
      </w:r>
      <w:r>
        <w:rPr>
          <w:rFonts w:ascii="Times" w:eastAsia="Times" w:hAnsi="Times" w:cs="Times"/>
          <w:color w:val="000000"/>
        </w:rPr>
        <w:tab/>
        <w:t>Acknowledgement</w:t>
      </w:r>
    </w:p>
    <w:p w14:paraId="5A68C224" w14:textId="77777777" w:rsidR="00F77FD6" w:rsidRDefault="00F22770">
      <w:pPr>
        <w:pBdr>
          <w:top w:val="nil"/>
          <w:left w:val="nil"/>
          <w:bottom w:val="nil"/>
          <w:right w:val="nil"/>
          <w:between w:val="nil"/>
        </w:pBdr>
        <w:spacing w:before="200" w:after="100"/>
        <w:jc w:val="both"/>
        <w:rPr>
          <w:rFonts w:ascii="Times" w:eastAsia="Times" w:hAnsi="Times" w:cs="Times"/>
        </w:rPr>
      </w:pPr>
      <w:r>
        <w:rPr>
          <w:rFonts w:ascii="Times" w:eastAsia="Times" w:hAnsi="Times" w:cs="Times"/>
        </w:rPr>
        <w:t xml:space="preserve">I would like to thank Dr. Mercedes Pascual and Dr. Sergio A. Alcala Corona, my friends Sam Nguyen and </w:t>
      </w:r>
      <w:proofErr w:type="spellStart"/>
      <w:r>
        <w:rPr>
          <w:rFonts w:ascii="Times" w:eastAsia="Times" w:hAnsi="Times" w:cs="Times"/>
        </w:rPr>
        <w:t>Poojya</w:t>
      </w:r>
      <w:proofErr w:type="spellEnd"/>
      <w:r>
        <w:rPr>
          <w:rFonts w:ascii="Times" w:eastAsia="Times" w:hAnsi="Times" w:cs="Times"/>
        </w:rPr>
        <w:t xml:space="preserve"> Ravishankar for their discussion and feedback</w:t>
      </w:r>
      <w:del w:id="130" w:author="Silas Busch" w:date="2021-10-01T09:55:00Z">
        <w:r w:rsidDel="00374DD1">
          <w:rPr>
            <w:rFonts w:ascii="Times" w:eastAsia="Times" w:hAnsi="Times" w:cs="Times"/>
          </w:rPr>
          <w:delText>s</w:delText>
        </w:r>
      </w:del>
      <w:r>
        <w:rPr>
          <w:rFonts w:ascii="Times" w:eastAsia="Times" w:hAnsi="Times" w:cs="Times"/>
        </w:rPr>
        <w:t xml:space="preserve"> </w:t>
      </w:r>
      <w:del w:id="131" w:author="Silas Busch" w:date="2021-10-01T09:55:00Z">
        <w:r w:rsidDel="00374DD1">
          <w:rPr>
            <w:rFonts w:ascii="Times" w:eastAsia="Times" w:hAnsi="Times" w:cs="Times"/>
          </w:rPr>
          <w:delText xml:space="preserve">of </w:delText>
        </w:r>
      </w:del>
      <w:ins w:id="132" w:author="Silas Busch" w:date="2021-10-01T09:55:00Z">
        <w:r w:rsidR="00374DD1">
          <w:rPr>
            <w:rFonts w:ascii="Times" w:eastAsia="Times" w:hAnsi="Times" w:cs="Times"/>
          </w:rPr>
          <w:t>on</w:t>
        </w:r>
        <w:bookmarkStart w:id="133" w:name="_GoBack"/>
        <w:bookmarkEnd w:id="133"/>
        <w:r w:rsidR="00374DD1">
          <w:rPr>
            <w:rFonts w:ascii="Times" w:eastAsia="Times" w:hAnsi="Times" w:cs="Times"/>
          </w:rPr>
          <w:t xml:space="preserve"> </w:t>
        </w:r>
      </w:ins>
      <w:r>
        <w:rPr>
          <w:rFonts w:ascii="Times" w:eastAsia="Times" w:hAnsi="Times" w:cs="Times"/>
        </w:rPr>
        <w:t xml:space="preserve">the model and interpretations. </w:t>
      </w:r>
      <w:bookmarkStart w:id="134" w:name="bookmark=id.2xcytpi" w:colFirst="0" w:colLast="0"/>
      <w:bookmarkEnd w:id="134"/>
    </w:p>
    <w:p w14:paraId="7FECBEC2" w14:textId="77777777" w:rsidR="00F77FD6" w:rsidRDefault="00F77FD6">
      <w:pPr>
        <w:pStyle w:val="Heading1"/>
        <w:spacing w:before="200" w:after="100"/>
        <w:jc w:val="both"/>
        <w:rPr>
          <w:rFonts w:ascii="Times" w:eastAsia="Times" w:hAnsi="Times" w:cs="Times"/>
          <w:color w:val="000000"/>
        </w:rPr>
      </w:pPr>
    </w:p>
    <w:p w14:paraId="385F16F5" w14:textId="77777777" w:rsidR="00F77FD6" w:rsidRDefault="00F22770">
      <w:pPr>
        <w:pStyle w:val="Heading1"/>
        <w:spacing w:before="200" w:after="100"/>
        <w:jc w:val="both"/>
      </w:pPr>
      <w:r>
        <w:rPr>
          <w:rFonts w:ascii="Times" w:eastAsia="Times" w:hAnsi="Times" w:cs="Times"/>
          <w:color w:val="000000"/>
        </w:rPr>
        <w:t>Supplementary figures</w:t>
      </w:r>
    </w:p>
    <w:p w14:paraId="33007FDC" w14:textId="77777777" w:rsidR="00F77FD6" w:rsidRDefault="00F77FD6">
      <w:pPr>
        <w:spacing w:before="200" w:after="100"/>
      </w:pPr>
    </w:p>
    <w:p w14:paraId="3535E002" w14:textId="77777777" w:rsidR="00F77FD6" w:rsidRDefault="00F22770">
      <w:pPr>
        <w:keepNext/>
        <w:pBdr>
          <w:top w:val="nil"/>
          <w:left w:val="nil"/>
          <w:bottom w:val="nil"/>
          <w:right w:val="nil"/>
          <w:between w:val="nil"/>
        </w:pBdr>
        <w:spacing w:before="200" w:after="100"/>
        <w:jc w:val="center"/>
        <w:rPr>
          <w:rFonts w:ascii="Times" w:eastAsia="Times" w:hAnsi="Times" w:cs="Times"/>
        </w:rPr>
      </w:pPr>
      <w:bookmarkStart w:id="135" w:name="bookmark=id.1ci93xb" w:colFirst="0" w:colLast="0"/>
      <w:bookmarkEnd w:id="135"/>
      <w:r>
        <w:rPr>
          <w:rFonts w:ascii="Times" w:eastAsia="Times" w:hAnsi="Times" w:cs="Times"/>
          <w:noProof/>
        </w:rPr>
        <w:drawing>
          <wp:inline distT="0" distB="0" distL="114935" distR="114935" wp14:anchorId="760817E5" wp14:editId="2F8994A5">
            <wp:extent cx="5334000" cy="3723005"/>
            <wp:effectExtent l="0" t="0" r="0" b="0"/>
            <wp:docPr id="10" name="image4.png" descr=" Variations of nonblock intralayer models. (a) Set up of nonblock models. PA: preferential attachment, ER: Erdős–Rényi, WS: Watts–Strogatz (Sect. 2.1) (b) Changes of diversity indices for these models as a function \alpha (Sect. 2.2) "/>
            <wp:cNvGraphicFramePr/>
            <a:graphic xmlns:a="http://schemas.openxmlformats.org/drawingml/2006/main">
              <a:graphicData uri="http://schemas.openxmlformats.org/drawingml/2006/picture">
                <pic:pic xmlns:pic="http://schemas.openxmlformats.org/drawingml/2006/picture">
                  <pic:nvPicPr>
                    <pic:cNvPr id="0" name="image4.png" descr=" Variations of nonblock intralayer models. (a) Set up of nonblock models. PA: preferential attachment, ER: Erdős–Rényi, WS: Watts–Strogatz (Sect. 2.1) (b) Changes of diversity indices for these models as a function \alpha (Sect. 2.2) "/>
                    <pic:cNvPicPr preferRelativeResize="0"/>
                  </pic:nvPicPr>
                  <pic:blipFill>
                    <a:blip r:embed="rId14"/>
                    <a:srcRect/>
                    <a:stretch>
                      <a:fillRect/>
                    </a:stretch>
                  </pic:blipFill>
                  <pic:spPr>
                    <a:xfrm>
                      <a:off x="0" y="0"/>
                      <a:ext cx="5334000" cy="3723005"/>
                    </a:xfrm>
                    <a:prstGeom prst="rect">
                      <a:avLst/>
                    </a:prstGeom>
                    <a:ln/>
                  </pic:spPr>
                </pic:pic>
              </a:graphicData>
            </a:graphic>
          </wp:inline>
        </w:drawing>
      </w:r>
    </w:p>
    <w:p w14:paraId="6EDF7255" w14:textId="77777777" w:rsidR="00F77FD6" w:rsidRDefault="00F22770">
      <w:pPr>
        <w:pBdr>
          <w:top w:val="nil"/>
          <w:left w:val="nil"/>
          <w:bottom w:val="nil"/>
          <w:right w:val="nil"/>
          <w:between w:val="nil"/>
        </w:pBdr>
        <w:spacing w:before="200" w:after="100"/>
        <w:ind w:left="720"/>
        <w:jc w:val="both"/>
        <w:rPr>
          <w:rFonts w:ascii="Times" w:eastAsia="Times" w:hAnsi="Times" w:cs="Times"/>
        </w:rPr>
      </w:pPr>
      <w:bookmarkStart w:id="136" w:name="bookmark=id.3whwml4" w:colFirst="0" w:colLast="0"/>
      <w:bookmarkEnd w:id="136"/>
      <w:r>
        <w:rPr>
          <w:rFonts w:ascii="Times" w:eastAsia="Times" w:hAnsi="Times" w:cs="Times"/>
          <w:b/>
        </w:rPr>
        <w:t>Figure S</w:t>
      </w:r>
      <w:proofErr w:type="gramStart"/>
      <w:r>
        <w:rPr>
          <w:rFonts w:ascii="Times" w:eastAsia="Times" w:hAnsi="Times" w:cs="Times"/>
          <w:b/>
        </w:rPr>
        <w:t>1</w:t>
      </w:r>
      <w:r>
        <w:rPr>
          <w:rFonts w:ascii="Times" w:eastAsia="Times" w:hAnsi="Times" w:cs="Times"/>
          <w:i/>
        </w:rPr>
        <w:t xml:space="preserve">  Variations</w:t>
      </w:r>
      <w:proofErr w:type="gramEnd"/>
      <w:r>
        <w:rPr>
          <w:rFonts w:ascii="Times" w:eastAsia="Times" w:hAnsi="Times" w:cs="Times"/>
          <w:i/>
        </w:rPr>
        <w:t xml:space="preserve"> of </w:t>
      </w:r>
      <w:proofErr w:type="spellStart"/>
      <w:r>
        <w:rPr>
          <w:rFonts w:ascii="Times" w:eastAsia="Times" w:hAnsi="Times" w:cs="Times"/>
          <w:i/>
        </w:rPr>
        <w:t>nonblock</w:t>
      </w:r>
      <w:proofErr w:type="spellEnd"/>
      <w:r>
        <w:rPr>
          <w:rFonts w:ascii="Times" w:eastAsia="Times" w:hAnsi="Times" w:cs="Times"/>
          <w:i/>
        </w:rPr>
        <w:t xml:space="preserve"> intralayer models. </w:t>
      </w:r>
      <w:r>
        <w:rPr>
          <w:rFonts w:ascii="Times" w:eastAsia="Times" w:hAnsi="Times" w:cs="Times"/>
        </w:rPr>
        <w:t>(</w:t>
      </w:r>
      <w:r>
        <w:rPr>
          <w:rFonts w:ascii="Times" w:eastAsia="Times" w:hAnsi="Times" w:cs="Times"/>
          <w:b/>
        </w:rPr>
        <w:t>a</w:t>
      </w:r>
      <w:r>
        <w:rPr>
          <w:rFonts w:ascii="Times" w:eastAsia="Times" w:hAnsi="Times" w:cs="Times"/>
        </w:rPr>
        <w:t xml:space="preserve">) Set up of </w:t>
      </w:r>
      <w:proofErr w:type="spellStart"/>
      <w:r>
        <w:rPr>
          <w:rFonts w:ascii="Times" w:eastAsia="Times" w:hAnsi="Times" w:cs="Times"/>
        </w:rPr>
        <w:t>nonblock</w:t>
      </w:r>
      <w:proofErr w:type="spellEnd"/>
      <w:r>
        <w:rPr>
          <w:rFonts w:ascii="Times" w:eastAsia="Times" w:hAnsi="Times" w:cs="Times"/>
        </w:rPr>
        <w:t xml:space="preserve"> models. PA: preferential attachment, ER: </w:t>
      </w:r>
      <w:proofErr w:type="spellStart"/>
      <w:r>
        <w:rPr>
          <w:rFonts w:ascii="Times" w:eastAsia="Times" w:hAnsi="Times" w:cs="Times"/>
        </w:rPr>
        <w:t>Erdős</w:t>
      </w:r>
      <w:proofErr w:type="spellEnd"/>
      <w:r>
        <w:rPr>
          <w:rFonts w:ascii="Times" w:eastAsia="Times" w:hAnsi="Times" w:cs="Times"/>
        </w:rPr>
        <w:t>–</w:t>
      </w:r>
      <w:proofErr w:type="spellStart"/>
      <w:r>
        <w:rPr>
          <w:rFonts w:ascii="Times" w:eastAsia="Times" w:hAnsi="Times" w:cs="Times"/>
        </w:rPr>
        <w:t>Rényi</w:t>
      </w:r>
      <w:proofErr w:type="spellEnd"/>
      <w:r>
        <w:rPr>
          <w:rFonts w:ascii="Times" w:eastAsia="Times" w:hAnsi="Times" w:cs="Times"/>
        </w:rPr>
        <w:t>, WS: Watts–</w:t>
      </w:r>
      <w:proofErr w:type="spellStart"/>
      <w:r>
        <w:rPr>
          <w:rFonts w:ascii="Times" w:eastAsia="Times" w:hAnsi="Times" w:cs="Times"/>
        </w:rPr>
        <w:t>Strogatz</w:t>
      </w:r>
      <w:proofErr w:type="spellEnd"/>
      <w:r>
        <w:rPr>
          <w:rFonts w:ascii="Times" w:eastAsia="Times" w:hAnsi="Times" w:cs="Times"/>
        </w:rPr>
        <w:t xml:space="preserve"> (</w:t>
      </w:r>
      <w:r>
        <w:rPr>
          <w:rFonts w:ascii="Times" w:eastAsia="Times" w:hAnsi="Times" w:cs="Times"/>
          <w:b/>
        </w:rPr>
        <w:t xml:space="preserve">Sect. </w:t>
      </w:r>
      <w:hyperlink w:anchor="bookmark=id.37m2jsg">
        <w:r>
          <w:rPr>
            <w:rFonts w:ascii="Times" w:eastAsia="Times" w:hAnsi="Times" w:cs="Times"/>
            <w:b/>
          </w:rPr>
          <w:t>2.1</w:t>
        </w:r>
      </w:hyperlink>
      <w:r>
        <w:rPr>
          <w:rFonts w:ascii="Times" w:eastAsia="Times" w:hAnsi="Times" w:cs="Times"/>
        </w:rPr>
        <w:t>) (</w:t>
      </w:r>
      <w:r>
        <w:rPr>
          <w:rFonts w:ascii="Times" w:eastAsia="Times" w:hAnsi="Times" w:cs="Times"/>
          <w:b/>
        </w:rPr>
        <w:t>b</w:t>
      </w:r>
      <w:r>
        <w:rPr>
          <w:rFonts w:ascii="Times" w:eastAsia="Times" w:hAnsi="Times" w:cs="Times"/>
        </w:rPr>
        <w:t xml:space="preserve">) Changes of diversity indices for these models as a function </w:t>
      </w:r>
      <m:oMath>
        <m:r>
          <w:rPr>
            <w:rFonts w:ascii="Cambria Math" w:hAnsi="Cambria Math"/>
          </w:rPr>
          <m:t>α</m:t>
        </m:r>
      </m:oMath>
      <w:r>
        <w:rPr>
          <w:rFonts w:ascii="Times" w:eastAsia="Times" w:hAnsi="Times" w:cs="Times"/>
        </w:rPr>
        <w:t xml:space="preserve"> (</w:t>
      </w:r>
      <w:r>
        <w:rPr>
          <w:rFonts w:ascii="Times" w:eastAsia="Times" w:hAnsi="Times" w:cs="Times"/>
          <w:b/>
        </w:rPr>
        <w:t xml:space="preserve">Sect. </w:t>
      </w:r>
      <w:hyperlink w:anchor="bookmark=id.1v1yuxt">
        <w:r>
          <w:rPr>
            <w:rFonts w:ascii="Times" w:eastAsia="Times" w:hAnsi="Times" w:cs="Times"/>
            <w:b/>
          </w:rPr>
          <w:t>2.2</w:t>
        </w:r>
      </w:hyperlink>
      <w:r>
        <w:rPr>
          <w:rFonts w:ascii="Times" w:eastAsia="Times" w:hAnsi="Times" w:cs="Times"/>
        </w:rPr>
        <w:t xml:space="preserve">) </w:t>
      </w:r>
    </w:p>
    <w:p w14:paraId="0D321D45" w14:textId="77777777" w:rsidR="00F77FD6" w:rsidRDefault="00F22770">
      <w:pPr>
        <w:keepNext/>
        <w:pBdr>
          <w:top w:val="nil"/>
          <w:left w:val="nil"/>
          <w:bottom w:val="nil"/>
          <w:right w:val="nil"/>
          <w:between w:val="nil"/>
        </w:pBdr>
        <w:spacing w:before="200" w:after="100"/>
        <w:jc w:val="center"/>
        <w:rPr>
          <w:rFonts w:ascii="Times" w:eastAsia="Times" w:hAnsi="Times" w:cs="Times"/>
        </w:rPr>
      </w:pPr>
      <w:bookmarkStart w:id="137" w:name="bookmark=id.2bn6wsx" w:colFirst="0" w:colLast="0"/>
      <w:bookmarkEnd w:id="137"/>
      <w:r>
        <w:rPr>
          <w:rFonts w:ascii="Times" w:eastAsia="Times" w:hAnsi="Times" w:cs="Times"/>
          <w:noProof/>
        </w:rPr>
        <w:lastRenderedPageBreak/>
        <w:drawing>
          <wp:inline distT="0" distB="0" distL="114935" distR="114935" wp14:anchorId="4C183982" wp14:editId="58631993">
            <wp:extent cx="5334000" cy="3732530"/>
            <wp:effectExtent l="0" t="0" r="0" b="0"/>
            <wp:docPr id="9" name="image5.png" descr=" Different initialization strategies for nonblock models (a) based on the topic intralayer degrees and (b) effects on population and individual diversity indices as a function of \alpha. See Fig. 4a for names and illustrations of the different models. "/>
            <wp:cNvGraphicFramePr/>
            <a:graphic xmlns:a="http://schemas.openxmlformats.org/drawingml/2006/main">
              <a:graphicData uri="http://schemas.openxmlformats.org/drawingml/2006/picture">
                <pic:pic xmlns:pic="http://schemas.openxmlformats.org/drawingml/2006/picture">
                  <pic:nvPicPr>
                    <pic:cNvPr id="0" name="image5.png" descr=" Different initialization strategies for nonblock models (a) based on the topic intralayer degrees and (b) effects on population and individual diversity indices as a function of \alpha. See Fig. 4a for names and illustrations of the different models. "/>
                    <pic:cNvPicPr preferRelativeResize="0"/>
                  </pic:nvPicPr>
                  <pic:blipFill>
                    <a:blip r:embed="rId15"/>
                    <a:srcRect/>
                    <a:stretch>
                      <a:fillRect/>
                    </a:stretch>
                  </pic:blipFill>
                  <pic:spPr>
                    <a:xfrm>
                      <a:off x="0" y="0"/>
                      <a:ext cx="5334000" cy="3732530"/>
                    </a:xfrm>
                    <a:prstGeom prst="rect">
                      <a:avLst/>
                    </a:prstGeom>
                    <a:ln/>
                  </pic:spPr>
                </pic:pic>
              </a:graphicData>
            </a:graphic>
          </wp:inline>
        </w:drawing>
      </w:r>
    </w:p>
    <w:p w14:paraId="5699933E" w14:textId="77777777" w:rsidR="00F77FD6" w:rsidRDefault="00F22770">
      <w:pPr>
        <w:pBdr>
          <w:top w:val="nil"/>
          <w:left w:val="nil"/>
          <w:bottom w:val="nil"/>
          <w:right w:val="nil"/>
          <w:between w:val="nil"/>
        </w:pBdr>
        <w:spacing w:before="200" w:after="100"/>
        <w:ind w:left="720"/>
        <w:jc w:val="both"/>
        <w:rPr>
          <w:rFonts w:ascii="Times" w:eastAsia="Times" w:hAnsi="Times" w:cs="Times"/>
        </w:rPr>
      </w:pPr>
      <w:bookmarkStart w:id="138" w:name="bookmark=id.qsh70q" w:colFirst="0" w:colLast="0"/>
      <w:bookmarkEnd w:id="138"/>
      <w:r>
        <w:rPr>
          <w:rFonts w:ascii="Times" w:eastAsia="Times" w:hAnsi="Times" w:cs="Times"/>
          <w:b/>
        </w:rPr>
        <w:t>Figure S</w:t>
      </w:r>
      <w:proofErr w:type="gramStart"/>
      <w:r>
        <w:rPr>
          <w:rFonts w:ascii="Times" w:eastAsia="Times" w:hAnsi="Times" w:cs="Times"/>
          <w:b/>
        </w:rPr>
        <w:t>2</w:t>
      </w:r>
      <w:r>
        <w:rPr>
          <w:rFonts w:ascii="Times" w:eastAsia="Times" w:hAnsi="Times" w:cs="Times"/>
          <w:i/>
        </w:rPr>
        <w:t xml:space="preserve">  Different</w:t>
      </w:r>
      <w:proofErr w:type="gramEnd"/>
      <w:r>
        <w:rPr>
          <w:rFonts w:ascii="Times" w:eastAsia="Times" w:hAnsi="Times" w:cs="Times"/>
          <w:i/>
        </w:rPr>
        <w:t xml:space="preserve"> initialization strategies for </w:t>
      </w:r>
      <w:proofErr w:type="spellStart"/>
      <w:r>
        <w:rPr>
          <w:rFonts w:ascii="Times" w:eastAsia="Times" w:hAnsi="Times" w:cs="Times"/>
          <w:i/>
        </w:rPr>
        <w:t>nonblock</w:t>
      </w:r>
      <w:proofErr w:type="spellEnd"/>
      <w:r>
        <w:rPr>
          <w:rFonts w:ascii="Times" w:eastAsia="Times" w:hAnsi="Times" w:cs="Times"/>
          <w:i/>
        </w:rPr>
        <w:t xml:space="preserve"> models </w:t>
      </w:r>
      <w:r>
        <w:rPr>
          <w:rFonts w:ascii="Times" w:eastAsia="Times" w:hAnsi="Times" w:cs="Times"/>
        </w:rPr>
        <w:t>(</w:t>
      </w:r>
      <w:r>
        <w:rPr>
          <w:rFonts w:ascii="Times" w:eastAsia="Times" w:hAnsi="Times" w:cs="Times"/>
          <w:b/>
        </w:rPr>
        <w:t>a</w:t>
      </w:r>
      <w:r>
        <w:rPr>
          <w:rFonts w:ascii="Times" w:eastAsia="Times" w:hAnsi="Times" w:cs="Times"/>
        </w:rPr>
        <w:t>)</w:t>
      </w:r>
      <w:r>
        <w:rPr>
          <w:rFonts w:ascii="Times" w:eastAsia="Times" w:hAnsi="Times" w:cs="Times"/>
          <w:i/>
        </w:rPr>
        <w:t xml:space="preserve"> based on the topic intralayer degrees and </w:t>
      </w:r>
      <w:r>
        <w:rPr>
          <w:rFonts w:ascii="Times" w:eastAsia="Times" w:hAnsi="Times" w:cs="Times"/>
        </w:rPr>
        <w:t>(</w:t>
      </w:r>
      <w:r>
        <w:rPr>
          <w:rFonts w:ascii="Times" w:eastAsia="Times" w:hAnsi="Times" w:cs="Times"/>
          <w:b/>
        </w:rPr>
        <w:t>b</w:t>
      </w:r>
      <w:r>
        <w:rPr>
          <w:rFonts w:ascii="Times" w:eastAsia="Times" w:hAnsi="Times" w:cs="Times"/>
        </w:rPr>
        <w:t>)</w:t>
      </w:r>
      <w:r>
        <w:rPr>
          <w:rFonts w:ascii="Times" w:eastAsia="Times" w:hAnsi="Times" w:cs="Times"/>
          <w:i/>
        </w:rPr>
        <w:t xml:space="preserve"> effects on population and individual diversity indices as a function of </w:t>
      </w:r>
      <m:oMath>
        <m:r>
          <w:rPr>
            <w:rFonts w:ascii="Cambria Math" w:hAnsi="Cambria Math"/>
          </w:rPr>
          <m:t>α</m:t>
        </m:r>
      </m:oMath>
      <w:r>
        <w:rPr>
          <w:rFonts w:ascii="Times" w:eastAsia="Times" w:hAnsi="Times" w:cs="Times"/>
          <w:i/>
        </w:rPr>
        <w:t xml:space="preserve">. </w:t>
      </w:r>
      <w:r>
        <w:rPr>
          <w:rFonts w:ascii="Times" w:eastAsia="Times" w:hAnsi="Times" w:cs="Times"/>
        </w:rPr>
        <w:t xml:space="preserve">See </w:t>
      </w:r>
      <w:r>
        <w:rPr>
          <w:rFonts w:ascii="Times" w:eastAsia="Times" w:hAnsi="Times" w:cs="Times"/>
          <w:b/>
        </w:rPr>
        <w:t>Fig. S1</w:t>
      </w:r>
      <w:r>
        <w:rPr>
          <w:rFonts w:ascii="Times" w:eastAsia="Times" w:hAnsi="Times" w:cs="Times"/>
        </w:rPr>
        <w:t xml:space="preserve">a for names and illustrations of the different models. </w:t>
      </w:r>
    </w:p>
    <w:p w14:paraId="5CB28DAF" w14:textId="77777777" w:rsidR="00F77FD6" w:rsidRDefault="00F22770">
      <w:pPr>
        <w:keepNext/>
        <w:pBdr>
          <w:top w:val="nil"/>
          <w:left w:val="nil"/>
          <w:bottom w:val="nil"/>
          <w:right w:val="nil"/>
          <w:between w:val="nil"/>
        </w:pBdr>
        <w:spacing w:before="200" w:after="100"/>
        <w:jc w:val="center"/>
        <w:rPr>
          <w:rFonts w:ascii="Times" w:eastAsia="Times" w:hAnsi="Times" w:cs="Times"/>
        </w:rPr>
      </w:pPr>
      <w:bookmarkStart w:id="139" w:name="bookmark=id.3as4poj" w:colFirst="0" w:colLast="0"/>
      <w:bookmarkEnd w:id="139"/>
      <w:r>
        <w:rPr>
          <w:rFonts w:ascii="Times" w:eastAsia="Times" w:hAnsi="Times" w:cs="Times"/>
          <w:noProof/>
        </w:rPr>
        <w:lastRenderedPageBreak/>
        <w:drawing>
          <wp:inline distT="0" distB="0" distL="114935" distR="114935" wp14:anchorId="6CD90513" wp14:editId="5CA4A096">
            <wp:extent cx="4673600" cy="7391400"/>
            <wp:effectExtent l="0" t="0" r="0" b="0"/>
            <wp:docPr id="11" name="image3.png" descr=" Changes of population diversity indices (a), group diversity indices (b) and individual diversity indices (c) for the stochastic block intralayer models due to \alpha. "/>
            <wp:cNvGraphicFramePr/>
            <a:graphic xmlns:a="http://schemas.openxmlformats.org/drawingml/2006/main">
              <a:graphicData uri="http://schemas.openxmlformats.org/drawingml/2006/picture">
                <pic:pic xmlns:pic="http://schemas.openxmlformats.org/drawingml/2006/picture">
                  <pic:nvPicPr>
                    <pic:cNvPr id="0" name="image3.png" descr=" Changes of population diversity indices (a), group diversity indices (b) and individual diversity indices (c) for the stochastic block intralayer models due to \alpha. "/>
                    <pic:cNvPicPr preferRelativeResize="0"/>
                  </pic:nvPicPr>
                  <pic:blipFill>
                    <a:blip r:embed="rId16"/>
                    <a:srcRect/>
                    <a:stretch>
                      <a:fillRect/>
                    </a:stretch>
                  </pic:blipFill>
                  <pic:spPr>
                    <a:xfrm>
                      <a:off x="0" y="0"/>
                      <a:ext cx="4673600" cy="7391400"/>
                    </a:xfrm>
                    <a:prstGeom prst="rect">
                      <a:avLst/>
                    </a:prstGeom>
                    <a:ln/>
                  </pic:spPr>
                </pic:pic>
              </a:graphicData>
            </a:graphic>
          </wp:inline>
        </w:drawing>
      </w:r>
    </w:p>
    <w:p w14:paraId="48F25C73" w14:textId="77777777" w:rsidR="00F77FD6" w:rsidRDefault="00F22770">
      <w:pPr>
        <w:pBdr>
          <w:top w:val="nil"/>
          <w:left w:val="nil"/>
          <w:bottom w:val="nil"/>
          <w:right w:val="nil"/>
          <w:between w:val="nil"/>
        </w:pBdr>
        <w:spacing w:before="200" w:after="100"/>
        <w:ind w:left="720"/>
        <w:jc w:val="both"/>
        <w:rPr>
          <w:rFonts w:ascii="Times" w:eastAsia="Times" w:hAnsi="Times" w:cs="Times"/>
          <w:i/>
        </w:rPr>
      </w:pPr>
      <w:bookmarkStart w:id="140" w:name="bookmark=id.1pxezwc" w:colFirst="0" w:colLast="0"/>
      <w:bookmarkEnd w:id="140"/>
      <w:r>
        <w:rPr>
          <w:rFonts w:ascii="Times" w:eastAsia="Times" w:hAnsi="Times" w:cs="Times"/>
          <w:b/>
        </w:rPr>
        <w:t>Figure S</w:t>
      </w:r>
      <w:proofErr w:type="gramStart"/>
      <w:r>
        <w:rPr>
          <w:rFonts w:ascii="Times" w:eastAsia="Times" w:hAnsi="Times" w:cs="Times"/>
          <w:b/>
        </w:rPr>
        <w:t>3</w:t>
      </w:r>
      <w:r>
        <w:rPr>
          <w:rFonts w:ascii="Times" w:eastAsia="Times" w:hAnsi="Times" w:cs="Times"/>
          <w:i/>
        </w:rPr>
        <w:t xml:space="preserve">  Changes</w:t>
      </w:r>
      <w:proofErr w:type="gramEnd"/>
      <w:r>
        <w:rPr>
          <w:rFonts w:ascii="Times" w:eastAsia="Times" w:hAnsi="Times" w:cs="Times"/>
          <w:i/>
        </w:rPr>
        <w:t xml:space="preserve"> of population diversity indices </w:t>
      </w:r>
      <w:r>
        <w:rPr>
          <w:rFonts w:ascii="Times" w:eastAsia="Times" w:hAnsi="Times" w:cs="Times"/>
        </w:rPr>
        <w:t>(</w:t>
      </w:r>
      <w:r>
        <w:rPr>
          <w:rFonts w:ascii="Times" w:eastAsia="Times" w:hAnsi="Times" w:cs="Times"/>
          <w:b/>
        </w:rPr>
        <w:t>a</w:t>
      </w:r>
      <w:r>
        <w:rPr>
          <w:rFonts w:ascii="Times" w:eastAsia="Times" w:hAnsi="Times" w:cs="Times"/>
        </w:rPr>
        <w:t>)</w:t>
      </w:r>
      <w:r>
        <w:rPr>
          <w:rFonts w:ascii="Times" w:eastAsia="Times" w:hAnsi="Times" w:cs="Times"/>
          <w:i/>
        </w:rPr>
        <w:t xml:space="preserve">, group diversity indices </w:t>
      </w:r>
      <w:r>
        <w:rPr>
          <w:rFonts w:ascii="Times" w:eastAsia="Times" w:hAnsi="Times" w:cs="Times"/>
        </w:rPr>
        <w:t>(</w:t>
      </w:r>
      <w:r>
        <w:rPr>
          <w:rFonts w:ascii="Times" w:eastAsia="Times" w:hAnsi="Times" w:cs="Times"/>
          <w:b/>
        </w:rPr>
        <w:t>b</w:t>
      </w:r>
      <w:r>
        <w:rPr>
          <w:rFonts w:ascii="Times" w:eastAsia="Times" w:hAnsi="Times" w:cs="Times"/>
        </w:rPr>
        <w:t>)</w:t>
      </w:r>
      <w:r>
        <w:rPr>
          <w:rFonts w:ascii="Times" w:eastAsia="Times" w:hAnsi="Times" w:cs="Times"/>
          <w:i/>
        </w:rPr>
        <w:t xml:space="preserve"> and individual diversity indices (</w:t>
      </w:r>
      <w:r>
        <w:rPr>
          <w:rFonts w:ascii="Times" w:eastAsia="Times" w:hAnsi="Times" w:cs="Times"/>
          <w:b/>
          <w:i/>
        </w:rPr>
        <w:t>c</w:t>
      </w:r>
      <w:r>
        <w:rPr>
          <w:rFonts w:ascii="Times" w:eastAsia="Times" w:hAnsi="Times" w:cs="Times"/>
          <w:i/>
        </w:rPr>
        <w:t xml:space="preserve">) for the stochastic block intralayer models due to </w:t>
      </w:r>
      <m:oMath>
        <m:r>
          <w:rPr>
            <w:rFonts w:ascii="Cambria Math" w:hAnsi="Cambria Math"/>
          </w:rPr>
          <m:t>α</m:t>
        </m:r>
      </m:oMath>
      <w:r>
        <w:rPr>
          <w:rFonts w:ascii="Times" w:eastAsia="Times" w:hAnsi="Times" w:cs="Times"/>
          <w:i/>
        </w:rPr>
        <w:t xml:space="preserve">. </w:t>
      </w:r>
    </w:p>
    <w:p w14:paraId="14D17482" w14:textId="77777777" w:rsidR="00F77FD6" w:rsidRDefault="00F22770">
      <w:pPr>
        <w:pStyle w:val="Heading1"/>
        <w:spacing w:before="200" w:after="100"/>
        <w:jc w:val="both"/>
        <w:rPr>
          <w:rFonts w:ascii="Times" w:eastAsia="Times" w:hAnsi="Times" w:cs="Times"/>
          <w:color w:val="000000"/>
        </w:rPr>
      </w:pPr>
      <w:bookmarkStart w:id="141" w:name="_heading=h.uwbc8num2z9s" w:colFirst="0" w:colLast="0"/>
      <w:bookmarkEnd w:id="141"/>
      <w:r>
        <w:rPr>
          <w:rFonts w:ascii="Times" w:eastAsia="Times" w:hAnsi="Times" w:cs="Times"/>
          <w:color w:val="000000"/>
        </w:rPr>
        <w:t>References</w:t>
      </w:r>
    </w:p>
    <w:p w14:paraId="426F52B4" w14:textId="77777777" w:rsidR="00F77FD6" w:rsidRDefault="00F77FD6">
      <w:pPr>
        <w:spacing w:before="200" w:after="100"/>
      </w:pPr>
    </w:p>
    <w:p w14:paraId="43C49510" w14:textId="77777777" w:rsidR="00F77FD6" w:rsidRDefault="00F22770">
      <w:pPr>
        <w:pBdr>
          <w:top w:val="nil"/>
          <w:left w:val="nil"/>
          <w:bottom w:val="nil"/>
          <w:right w:val="nil"/>
          <w:between w:val="nil"/>
        </w:pBdr>
        <w:spacing w:before="200" w:after="100"/>
        <w:jc w:val="both"/>
        <w:rPr>
          <w:rFonts w:ascii="Times" w:eastAsia="Times" w:hAnsi="Times" w:cs="Times"/>
        </w:rPr>
      </w:pPr>
      <w:r>
        <w:rPr>
          <w:rFonts w:ascii="Times" w:eastAsia="Times" w:hAnsi="Times" w:cs="Times"/>
        </w:rPr>
        <w:lastRenderedPageBreak/>
        <w:t xml:space="preserve">[1] </w:t>
      </w:r>
      <w:r>
        <w:rPr>
          <w:rFonts w:ascii="Times" w:eastAsia="Times" w:hAnsi="Times" w:cs="Times"/>
        </w:rPr>
        <w:tab/>
        <w:t xml:space="preserve">F. </w:t>
      </w:r>
      <w:proofErr w:type="spellStart"/>
      <w:r>
        <w:rPr>
          <w:rFonts w:ascii="Times" w:eastAsia="Times" w:hAnsi="Times" w:cs="Times"/>
        </w:rPr>
        <w:t>Teodoridis</w:t>
      </w:r>
      <w:proofErr w:type="spellEnd"/>
      <w:r>
        <w:rPr>
          <w:rFonts w:ascii="Times" w:eastAsia="Times" w:hAnsi="Times" w:cs="Times"/>
        </w:rPr>
        <w:t xml:space="preserve">, M. </w:t>
      </w:r>
      <w:proofErr w:type="spellStart"/>
      <w:r>
        <w:rPr>
          <w:rFonts w:ascii="Times" w:eastAsia="Times" w:hAnsi="Times" w:cs="Times"/>
        </w:rPr>
        <w:t>Bikard</w:t>
      </w:r>
      <w:proofErr w:type="spellEnd"/>
      <w:r>
        <w:rPr>
          <w:rFonts w:ascii="Times" w:eastAsia="Times" w:hAnsi="Times" w:cs="Times"/>
        </w:rPr>
        <w:t xml:space="preserve">, and K. </w:t>
      </w:r>
      <w:proofErr w:type="spellStart"/>
      <w:r>
        <w:rPr>
          <w:rFonts w:ascii="Times" w:eastAsia="Times" w:hAnsi="Times" w:cs="Times"/>
        </w:rPr>
        <w:t>Vakili</w:t>
      </w:r>
      <w:proofErr w:type="spellEnd"/>
      <w:r>
        <w:rPr>
          <w:rFonts w:ascii="Times" w:eastAsia="Times" w:hAnsi="Times" w:cs="Times"/>
        </w:rPr>
        <w:t xml:space="preserve">, “Creativity at the knowledge frontier: The impact of specialization in fast- and slow-paced domains,” </w:t>
      </w:r>
      <w:r>
        <w:rPr>
          <w:rFonts w:ascii="Times" w:eastAsia="Times" w:hAnsi="Times" w:cs="Times"/>
          <w:i/>
        </w:rPr>
        <w:t>Adm. Sci. Q.</w:t>
      </w:r>
      <w:r>
        <w:rPr>
          <w:rFonts w:ascii="Times" w:eastAsia="Times" w:hAnsi="Times" w:cs="Times"/>
        </w:rPr>
        <w:t xml:space="preserve">, vol. 64, no. 4, pp. 894–927, Dec. 2019, </w:t>
      </w:r>
      <w:proofErr w:type="spellStart"/>
      <w:r>
        <w:rPr>
          <w:rFonts w:ascii="Times" w:eastAsia="Times" w:hAnsi="Times" w:cs="Times"/>
        </w:rPr>
        <w:t>doi</w:t>
      </w:r>
      <w:proofErr w:type="spellEnd"/>
      <w:r>
        <w:rPr>
          <w:rFonts w:ascii="Times" w:eastAsia="Times" w:hAnsi="Times" w:cs="Times"/>
        </w:rPr>
        <w:t xml:space="preserve">: </w:t>
      </w:r>
      <w:hyperlink r:id="rId17">
        <w:r>
          <w:rPr>
            <w:rFonts w:ascii="Times" w:eastAsia="Times" w:hAnsi="Times" w:cs="Times"/>
          </w:rPr>
          <w:t>10.1177/0001839218793384</w:t>
        </w:r>
      </w:hyperlink>
      <w:r>
        <w:rPr>
          <w:rFonts w:ascii="Times" w:eastAsia="Times" w:hAnsi="Times" w:cs="Times"/>
        </w:rPr>
        <w:t>.</w:t>
      </w:r>
      <w:bookmarkStart w:id="142" w:name="bookmark=id.49x2ik5" w:colFirst="0" w:colLast="0"/>
      <w:bookmarkEnd w:id="142"/>
    </w:p>
    <w:p w14:paraId="67976033" w14:textId="77777777" w:rsidR="00F77FD6" w:rsidRDefault="00F22770">
      <w:pPr>
        <w:pBdr>
          <w:top w:val="nil"/>
          <w:left w:val="nil"/>
          <w:bottom w:val="nil"/>
          <w:right w:val="nil"/>
          <w:between w:val="nil"/>
        </w:pBdr>
        <w:spacing w:before="200" w:after="100"/>
        <w:jc w:val="both"/>
        <w:rPr>
          <w:rFonts w:ascii="Times" w:eastAsia="Times" w:hAnsi="Times" w:cs="Times"/>
        </w:rPr>
      </w:pPr>
      <w:r>
        <w:rPr>
          <w:rFonts w:ascii="Times" w:eastAsia="Times" w:hAnsi="Times" w:cs="Times"/>
        </w:rPr>
        <w:t xml:space="preserve">[2] </w:t>
      </w:r>
      <w:r>
        <w:rPr>
          <w:rFonts w:ascii="Times" w:eastAsia="Times" w:hAnsi="Times" w:cs="Times"/>
        </w:rPr>
        <w:tab/>
        <w:t xml:space="preserve">L. Weng and F. </w:t>
      </w:r>
      <w:proofErr w:type="spellStart"/>
      <w:r>
        <w:rPr>
          <w:rFonts w:ascii="Times" w:eastAsia="Times" w:hAnsi="Times" w:cs="Times"/>
        </w:rPr>
        <w:t>Menczer</w:t>
      </w:r>
      <w:proofErr w:type="spellEnd"/>
      <w:r>
        <w:rPr>
          <w:rFonts w:ascii="Times" w:eastAsia="Times" w:hAnsi="Times" w:cs="Times"/>
        </w:rPr>
        <w:t xml:space="preserve">, “Topicality and impact in social media: Diverse messages, focused messengers,” </w:t>
      </w:r>
      <w:proofErr w:type="spellStart"/>
      <w:r>
        <w:rPr>
          <w:rFonts w:ascii="Times" w:eastAsia="Times" w:hAnsi="Times" w:cs="Times"/>
          <w:i/>
        </w:rPr>
        <w:t>PLoS</w:t>
      </w:r>
      <w:proofErr w:type="spellEnd"/>
      <w:r>
        <w:rPr>
          <w:rFonts w:ascii="Times" w:eastAsia="Times" w:hAnsi="Times" w:cs="Times"/>
          <w:i/>
        </w:rPr>
        <w:t xml:space="preserve"> One</w:t>
      </w:r>
      <w:r>
        <w:rPr>
          <w:rFonts w:ascii="Times" w:eastAsia="Times" w:hAnsi="Times" w:cs="Times"/>
        </w:rPr>
        <w:t xml:space="preserve">, vol. 10, no. 2, p. e0118410, Feb. 2015, </w:t>
      </w:r>
      <w:proofErr w:type="spellStart"/>
      <w:r>
        <w:rPr>
          <w:rFonts w:ascii="Times" w:eastAsia="Times" w:hAnsi="Times" w:cs="Times"/>
        </w:rPr>
        <w:t>doi</w:t>
      </w:r>
      <w:proofErr w:type="spellEnd"/>
      <w:r>
        <w:rPr>
          <w:rFonts w:ascii="Times" w:eastAsia="Times" w:hAnsi="Times" w:cs="Times"/>
        </w:rPr>
        <w:t xml:space="preserve">: </w:t>
      </w:r>
      <w:hyperlink r:id="rId18">
        <w:r>
          <w:rPr>
            <w:rFonts w:ascii="Times" w:eastAsia="Times" w:hAnsi="Times" w:cs="Times"/>
          </w:rPr>
          <w:t>10.1371/journal.pone.0118410</w:t>
        </w:r>
      </w:hyperlink>
      <w:r>
        <w:rPr>
          <w:rFonts w:ascii="Times" w:eastAsia="Times" w:hAnsi="Times" w:cs="Times"/>
        </w:rPr>
        <w:t>.</w:t>
      </w:r>
      <w:bookmarkStart w:id="143" w:name="bookmark=id.2p2csry" w:colFirst="0" w:colLast="0"/>
      <w:bookmarkEnd w:id="143"/>
    </w:p>
    <w:p w14:paraId="3552791E" w14:textId="77777777" w:rsidR="00F77FD6" w:rsidRDefault="00F22770">
      <w:pPr>
        <w:pBdr>
          <w:top w:val="nil"/>
          <w:left w:val="nil"/>
          <w:bottom w:val="nil"/>
          <w:right w:val="nil"/>
          <w:between w:val="nil"/>
        </w:pBdr>
        <w:spacing w:before="200" w:after="100"/>
        <w:jc w:val="both"/>
        <w:rPr>
          <w:rFonts w:ascii="Times" w:eastAsia="Times" w:hAnsi="Times" w:cs="Times"/>
        </w:rPr>
      </w:pPr>
      <w:r>
        <w:rPr>
          <w:rFonts w:ascii="Times" w:eastAsia="Times" w:hAnsi="Times" w:cs="Times"/>
        </w:rPr>
        <w:t xml:space="preserve">[3] </w:t>
      </w:r>
      <w:r>
        <w:rPr>
          <w:rFonts w:ascii="Times" w:eastAsia="Times" w:hAnsi="Times" w:cs="Times"/>
        </w:rPr>
        <w:tab/>
        <w:t xml:space="preserve">Y. Sun and V. </w:t>
      </w:r>
      <w:proofErr w:type="spellStart"/>
      <w:r>
        <w:rPr>
          <w:rFonts w:ascii="Times" w:eastAsia="Times" w:hAnsi="Times" w:cs="Times"/>
        </w:rPr>
        <w:t>Latora</w:t>
      </w:r>
      <w:proofErr w:type="spellEnd"/>
      <w:r>
        <w:rPr>
          <w:rFonts w:ascii="Times" w:eastAsia="Times" w:hAnsi="Times" w:cs="Times"/>
        </w:rPr>
        <w:t xml:space="preserve">, “The evolution of knowledge within and across fields in modern physics,” </w:t>
      </w:r>
      <w:r>
        <w:rPr>
          <w:rFonts w:ascii="Times" w:eastAsia="Times" w:hAnsi="Times" w:cs="Times"/>
          <w:i/>
        </w:rPr>
        <w:t>Sci. Rep.</w:t>
      </w:r>
      <w:r>
        <w:rPr>
          <w:rFonts w:ascii="Times" w:eastAsia="Times" w:hAnsi="Times" w:cs="Times"/>
        </w:rPr>
        <w:t xml:space="preserve">, vol. 10, no. 1, p. 12097, Jul. 2020, </w:t>
      </w:r>
      <w:proofErr w:type="spellStart"/>
      <w:r>
        <w:rPr>
          <w:rFonts w:ascii="Times" w:eastAsia="Times" w:hAnsi="Times" w:cs="Times"/>
        </w:rPr>
        <w:t>doi</w:t>
      </w:r>
      <w:proofErr w:type="spellEnd"/>
      <w:r>
        <w:rPr>
          <w:rFonts w:ascii="Times" w:eastAsia="Times" w:hAnsi="Times" w:cs="Times"/>
        </w:rPr>
        <w:t xml:space="preserve">: </w:t>
      </w:r>
      <w:hyperlink r:id="rId19">
        <w:r>
          <w:rPr>
            <w:rFonts w:ascii="Times" w:eastAsia="Times" w:hAnsi="Times" w:cs="Times"/>
          </w:rPr>
          <w:t>10.1038/s41598-020-68774-w</w:t>
        </w:r>
      </w:hyperlink>
      <w:r>
        <w:rPr>
          <w:rFonts w:ascii="Times" w:eastAsia="Times" w:hAnsi="Times" w:cs="Times"/>
        </w:rPr>
        <w:t>.</w:t>
      </w:r>
      <w:bookmarkStart w:id="144" w:name="bookmark=id.147n2zr" w:colFirst="0" w:colLast="0"/>
      <w:bookmarkEnd w:id="144"/>
    </w:p>
    <w:p w14:paraId="37FD3FA7" w14:textId="77777777" w:rsidR="00F77FD6" w:rsidRDefault="00F22770">
      <w:pPr>
        <w:pBdr>
          <w:top w:val="nil"/>
          <w:left w:val="nil"/>
          <w:bottom w:val="nil"/>
          <w:right w:val="nil"/>
          <w:between w:val="nil"/>
        </w:pBdr>
        <w:spacing w:before="200" w:after="100"/>
        <w:jc w:val="both"/>
        <w:rPr>
          <w:rFonts w:ascii="Times" w:eastAsia="Times" w:hAnsi="Times" w:cs="Times"/>
        </w:rPr>
      </w:pPr>
      <w:r>
        <w:rPr>
          <w:rFonts w:ascii="Times" w:eastAsia="Times" w:hAnsi="Times" w:cs="Times"/>
        </w:rPr>
        <w:t xml:space="preserve">[4] </w:t>
      </w:r>
      <w:r>
        <w:rPr>
          <w:rFonts w:ascii="Times" w:eastAsia="Times" w:hAnsi="Times" w:cs="Times"/>
        </w:rPr>
        <w:tab/>
        <w:t xml:space="preserve">I. </w:t>
      </w:r>
      <w:proofErr w:type="spellStart"/>
      <w:r>
        <w:rPr>
          <w:rFonts w:ascii="Times" w:eastAsia="Times" w:hAnsi="Times" w:cs="Times"/>
        </w:rPr>
        <w:t>Iacopini</w:t>
      </w:r>
      <w:proofErr w:type="spellEnd"/>
      <w:r>
        <w:rPr>
          <w:rFonts w:ascii="Times" w:eastAsia="Times" w:hAnsi="Times" w:cs="Times"/>
        </w:rPr>
        <w:t xml:space="preserve">, G. Di Bona, E. </w:t>
      </w:r>
      <w:proofErr w:type="spellStart"/>
      <w:r>
        <w:rPr>
          <w:rFonts w:ascii="Times" w:eastAsia="Times" w:hAnsi="Times" w:cs="Times"/>
        </w:rPr>
        <w:t>Ubaldi</w:t>
      </w:r>
      <w:proofErr w:type="spellEnd"/>
      <w:r>
        <w:rPr>
          <w:rFonts w:ascii="Times" w:eastAsia="Times" w:hAnsi="Times" w:cs="Times"/>
        </w:rPr>
        <w:t xml:space="preserve">, V. Loreto, and V. </w:t>
      </w:r>
      <w:proofErr w:type="spellStart"/>
      <w:r>
        <w:rPr>
          <w:rFonts w:ascii="Times" w:eastAsia="Times" w:hAnsi="Times" w:cs="Times"/>
        </w:rPr>
        <w:t>Latora</w:t>
      </w:r>
      <w:proofErr w:type="spellEnd"/>
      <w:r>
        <w:rPr>
          <w:rFonts w:ascii="Times" w:eastAsia="Times" w:hAnsi="Times" w:cs="Times"/>
        </w:rPr>
        <w:t xml:space="preserve">, “Interacting discovery processes on complex networks,” </w:t>
      </w:r>
      <w:r>
        <w:rPr>
          <w:rFonts w:ascii="Times" w:eastAsia="Times" w:hAnsi="Times" w:cs="Times"/>
          <w:i/>
        </w:rPr>
        <w:t>Phys. Rev. Lett.</w:t>
      </w:r>
      <w:r>
        <w:rPr>
          <w:rFonts w:ascii="Times" w:eastAsia="Times" w:hAnsi="Times" w:cs="Times"/>
        </w:rPr>
        <w:t xml:space="preserve">, vol. 125, no. 24, p. 248301, Dec. 2020, </w:t>
      </w:r>
      <w:proofErr w:type="spellStart"/>
      <w:r>
        <w:rPr>
          <w:rFonts w:ascii="Times" w:eastAsia="Times" w:hAnsi="Times" w:cs="Times"/>
        </w:rPr>
        <w:t>doi</w:t>
      </w:r>
      <w:proofErr w:type="spellEnd"/>
      <w:r>
        <w:rPr>
          <w:rFonts w:ascii="Times" w:eastAsia="Times" w:hAnsi="Times" w:cs="Times"/>
        </w:rPr>
        <w:t xml:space="preserve">: </w:t>
      </w:r>
      <w:hyperlink r:id="rId20">
        <w:r>
          <w:rPr>
            <w:rFonts w:ascii="Times" w:eastAsia="Times" w:hAnsi="Times" w:cs="Times"/>
          </w:rPr>
          <w:t>10.1103/PhysRevLett.125.248301</w:t>
        </w:r>
      </w:hyperlink>
      <w:r>
        <w:rPr>
          <w:rFonts w:ascii="Times" w:eastAsia="Times" w:hAnsi="Times" w:cs="Times"/>
        </w:rPr>
        <w:t>.</w:t>
      </w:r>
      <w:bookmarkStart w:id="145" w:name="bookmark=id.3o7alnk" w:colFirst="0" w:colLast="0"/>
      <w:bookmarkEnd w:id="145"/>
    </w:p>
    <w:p w14:paraId="097FB5A6" w14:textId="77777777" w:rsidR="00F77FD6" w:rsidRDefault="00F22770">
      <w:pPr>
        <w:pBdr>
          <w:top w:val="nil"/>
          <w:left w:val="nil"/>
          <w:bottom w:val="nil"/>
          <w:right w:val="nil"/>
          <w:between w:val="nil"/>
        </w:pBdr>
        <w:spacing w:before="200" w:after="100"/>
        <w:jc w:val="both"/>
        <w:rPr>
          <w:rFonts w:ascii="Times" w:eastAsia="Times" w:hAnsi="Times" w:cs="Times"/>
        </w:rPr>
      </w:pPr>
      <w:r>
        <w:rPr>
          <w:rFonts w:ascii="Times" w:eastAsia="Times" w:hAnsi="Times" w:cs="Times"/>
        </w:rPr>
        <w:t xml:space="preserve">[5] </w:t>
      </w:r>
      <w:r>
        <w:rPr>
          <w:rFonts w:ascii="Times" w:eastAsia="Times" w:hAnsi="Times" w:cs="Times"/>
        </w:rPr>
        <w:tab/>
        <w:t xml:space="preserve">A. L. </w:t>
      </w:r>
      <w:proofErr w:type="spellStart"/>
      <w:r>
        <w:rPr>
          <w:rFonts w:ascii="Times" w:eastAsia="Times" w:hAnsi="Times" w:cs="Times"/>
        </w:rPr>
        <w:t>Barabasi</w:t>
      </w:r>
      <w:proofErr w:type="spellEnd"/>
      <w:r>
        <w:rPr>
          <w:rFonts w:ascii="Times" w:eastAsia="Times" w:hAnsi="Times" w:cs="Times"/>
        </w:rPr>
        <w:t xml:space="preserve"> and R. Albert, “Emergence of scaling in random networks,” </w:t>
      </w:r>
      <w:r>
        <w:rPr>
          <w:rFonts w:ascii="Times" w:eastAsia="Times" w:hAnsi="Times" w:cs="Times"/>
          <w:i/>
        </w:rPr>
        <w:t>Science</w:t>
      </w:r>
      <w:r>
        <w:rPr>
          <w:rFonts w:ascii="Times" w:eastAsia="Times" w:hAnsi="Times" w:cs="Times"/>
        </w:rPr>
        <w:t xml:space="preserve">, vol. 286, no. 5439, pp. 509–512, Oct. 1999, </w:t>
      </w:r>
      <w:proofErr w:type="spellStart"/>
      <w:r>
        <w:rPr>
          <w:rFonts w:ascii="Times" w:eastAsia="Times" w:hAnsi="Times" w:cs="Times"/>
        </w:rPr>
        <w:t>doi</w:t>
      </w:r>
      <w:proofErr w:type="spellEnd"/>
      <w:r>
        <w:rPr>
          <w:rFonts w:ascii="Times" w:eastAsia="Times" w:hAnsi="Times" w:cs="Times"/>
        </w:rPr>
        <w:t xml:space="preserve">: </w:t>
      </w:r>
      <w:hyperlink r:id="rId21">
        <w:r>
          <w:rPr>
            <w:rFonts w:ascii="Times" w:eastAsia="Times" w:hAnsi="Times" w:cs="Times"/>
          </w:rPr>
          <w:t>10.1126/science.286.5439.509</w:t>
        </w:r>
      </w:hyperlink>
      <w:r>
        <w:rPr>
          <w:rFonts w:ascii="Times" w:eastAsia="Times" w:hAnsi="Times" w:cs="Times"/>
        </w:rPr>
        <w:t>.</w:t>
      </w:r>
      <w:bookmarkStart w:id="146" w:name="bookmark=id.23ckvvd" w:colFirst="0" w:colLast="0"/>
      <w:bookmarkEnd w:id="146"/>
    </w:p>
    <w:p w14:paraId="03685BD4" w14:textId="77777777" w:rsidR="00F77FD6" w:rsidRDefault="00F22770">
      <w:pPr>
        <w:pBdr>
          <w:top w:val="nil"/>
          <w:left w:val="nil"/>
          <w:bottom w:val="nil"/>
          <w:right w:val="nil"/>
          <w:between w:val="nil"/>
        </w:pBdr>
        <w:spacing w:before="200" w:after="100"/>
        <w:jc w:val="both"/>
        <w:rPr>
          <w:rFonts w:ascii="Times" w:eastAsia="Times" w:hAnsi="Times" w:cs="Times"/>
        </w:rPr>
      </w:pPr>
      <w:r>
        <w:rPr>
          <w:rFonts w:ascii="Times" w:eastAsia="Times" w:hAnsi="Times" w:cs="Times"/>
        </w:rPr>
        <w:t xml:space="preserve">[6] </w:t>
      </w:r>
      <w:r>
        <w:rPr>
          <w:rFonts w:ascii="Times" w:eastAsia="Times" w:hAnsi="Times" w:cs="Times"/>
        </w:rPr>
        <w:tab/>
        <w:t xml:space="preserve">P. </w:t>
      </w:r>
      <w:proofErr w:type="spellStart"/>
      <w:r>
        <w:rPr>
          <w:rFonts w:ascii="Times" w:eastAsia="Times" w:hAnsi="Times" w:cs="Times"/>
        </w:rPr>
        <w:t>Erdös</w:t>
      </w:r>
      <w:proofErr w:type="spellEnd"/>
      <w:r>
        <w:rPr>
          <w:rFonts w:ascii="Times" w:eastAsia="Times" w:hAnsi="Times" w:cs="Times"/>
        </w:rPr>
        <w:t xml:space="preserve"> and A. </w:t>
      </w:r>
      <w:proofErr w:type="spellStart"/>
      <w:r>
        <w:rPr>
          <w:rFonts w:ascii="Times" w:eastAsia="Times" w:hAnsi="Times" w:cs="Times"/>
        </w:rPr>
        <w:t>Rényi</w:t>
      </w:r>
      <w:proofErr w:type="spellEnd"/>
      <w:r>
        <w:rPr>
          <w:rFonts w:ascii="Times" w:eastAsia="Times" w:hAnsi="Times" w:cs="Times"/>
        </w:rPr>
        <w:t xml:space="preserve">, “On random graphs I,” </w:t>
      </w:r>
      <w:proofErr w:type="spellStart"/>
      <w:r>
        <w:rPr>
          <w:rFonts w:ascii="Times" w:eastAsia="Times" w:hAnsi="Times" w:cs="Times"/>
          <w:i/>
        </w:rPr>
        <w:t>Publicationes</w:t>
      </w:r>
      <w:proofErr w:type="spellEnd"/>
      <w:r>
        <w:rPr>
          <w:rFonts w:ascii="Times" w:eastAsia="Times" w:hAnsi="Times" w:cs="Times"/>
          <w:i/>
        </w:rPr>
        <w:t xml:space="preserve"> </w:t>
      </w:r>
      <w:proofErr w:type="spellStart"/>
      <w:r>
        <w:rPr>
          <w:rFonts w:ascii="Times" w:eastAsia="Times" w:hAnsi="Times" w:cs="Times"/>
          <w:i/>
        </w:rPr>
        <w:t>Mathematicae</w:t>
      </w:r>
      <w:proofErr w:type="spellEnd"/>
      <w:r>
        <w:rPr>
          <w:rFonts w:ascii="Times" w:eastAsia="Times" w:hAnsi="Times" w:cs="Times"/>
        </w:rPr>
        <w:t>, vol. 6, pp. 290–297, 1959.</w:t>
      </w:r>
      <w:bookmarkStart w:id="147" w:name="bookmark=id.ihv636" w:colFirst="0" w:colLast="0"/>
      <w:bookmarkEnd w:id="147"/>
    </w:p>
    <w:p w14:paraId="5597822C" w14:textId="77777777" w:rsidR="00F77FD6" w:rsidRDefault="00F22770">
      <w:pPr>
        <w:pBdr>
          <w:top w:val="nil"/>
          <w:left w:val="nil"/>
          <w:bottom w:val="nil"/>
          <w:right w:val="nil"/>
          <w:between w:val="nil"/>
        </w:pBdr>
        <w:spacing w:before="200" w:after="100"/>
        <w:jc w:val="both"/>
        <w:rPr>
          <w:rFonts w:ascii="Times" w:eastAsia="Times" w:hAnsi="Times" w:cs="Times"/>
        </w:rPr>
      </w:pPr>
      <w:r>
        <w:rPr>
          <w:rFonts w:ascii="Times" w:eastAsia="Times" w:hAnsi="Times" w:cs="Times"/>
        </w:rPr>
        <w:t xml:space="preserve">[7] </w:t>
      </w:r>
      <w:r>
        <w:rPr>
          <w:rFonts w:ascii="Times" w:eastAsia="Times" w:hAnsi="Times" w:cs="Times"/>
        </w:rPr>
        <w:tab/>
        <w:t xml:space="preserve">D. J. Watts and S. H. </w:t>
      </w:r>
      <w:proofErr w:type="spellStart"/>
      <w:r>
        <w:rPr>
          <w:rFonts w:ascii="Times" w:eastAsia="Times" w:hAnsi="Times" w:cs="Times"/>
        </w:rPr>
        <w:t>Strogatz</w:t>
      </w:r>
      <w:proofErr w:type="spellEnd"/>
      <w:r>
        <w:rPr>
          <w:rFonts w:ascii="Times" w:eastAsia="Times" w:hAnsi="Times" w:cs="Times"/>
        </w:rPr>
        <w:t xml:space="preserve">, “Collective dynamics of ’small-world’ networks,” </w:t>
      </w:r>
      <w:r>
        <w:rPr>
          <w:rFonts w:ascii="Times" w:eastAsia="Times" w:hAnsi="Times" w:cs="Times"/>
          <w:i/>
        </w:rPr>
        <w:t>Nature</w:t>
      </w:r>
      <w:r>
        <w:rPr>
          <w:rFonts w:ascii="Times" w:eastAsia="Times" w:hAnsi="Times" w:cs="Times"/>
        </w:rPr>
        <w:t xml:space="preserve">, vol. 393, no. 6684, pp. 440–442, Jun. 1998, </w:t>
      </w:r>
      <w:proofErr w:type="spellStart"/>
      <w:r>
        <w:rPr>
          <w:rFonts w:ascii="Times" w:eastAsia="Times" w:hAnsi="Times" w:cs="Times"/>
        </w:rPr>
        <w:t>doi</w:t>
      </w:r>
      <w:proofErr w:type="spellEnd"/>
      <w:r>
        <w:rPr>
          <w:rFonts w:ascii="Times" w:eastAsia="Times" w:hAnsi="Times" w:cs="Times"/>
        </w:rPr>
        <w:t xml:space="preserve">: </w:t>
      </w:r>
      <w:hyperlink r:id="rId22">
        <w:r>
          <w:rPr>
            <w:rFonts w:ascii="Times" w:eastAsia="Times" w:hAnsi="Times" w:cs="Times"/>
          </w:rPr>
          <w:t>10.1038/30918</w:t>
        </w:r>
      </w:hyperlink>
      <w:r>
        <w:rPr>
          <w:rFonts w:ascii="Times" w:eastAsia="Times" w:hAnsi="Times" w:cs="Times"/>
        </w:rPr>
        <w:t>.</w:t>
      </w:r>
      <w:bookmarkStart w:id="148" w:name="bookmark=id.32hioqz" w:colFirst="0" w:colLast="0"/>
      <w:bookmarkEnd w:id="148"/>
    </w:p>
    <w:p w14:paraId="3069A7A1" w14:textId="77777777" w:rsidR="00F77FD6" w:rsidRDefault="00F22770">
      <w:pPr>
        <w:pBdr>
          <w:top w:val="nil"/>
          <w:left w:val="nil"/>
          <w:bottom w:val="nil"/>
          <w:right w:val="nil"/>
          <w:between w:val="nil"/>
        </w:pBdr>
        <w:spacing w:before="200" w:after="100"/>
        <w:jc w:val="both"/>
        <w:rPr>
          <w:rFonts w:ascii="Times" w:eastAsia="Times" w:hAnsi="Times" w:cs="Times"/>
        </w:rPr>
      </w:pPr>
      <w:r>
        <w:rPr>
          <w:rFonts w:ascii="Times" w:eastAsia="Times" w:hAnsi="Times" w:cs="Times"/>
        </w:rPr>
        <w:t xml:space="preserve">[8] </w:t>
      </w:r>
      <w:r>
        <w:rPr>
          <w:rFonts w:ascii="Times" w:eastAsia="Times" w:hAnsi="Times" w:cs="Times"/>
        </w:rPr>
        <w:tab/>
        <w:t>K. Faust and S. Wasserman, “</w:t>
      </w:r>
      <w:proofErr w:type="spellStart"/>
      <w:r>
        <w:rPr>
          <w:rFonts w:ascii="Times" w:eastAsia="Times" w:hAnsi="Times" w:cs="Times"/>
        </w:rPr>
        <w:t>Blockmodels</w:t>
      </w:r>
      <w:proofErr w:type="spellEnd"/>
      <w:r>
        <w:rPr>
          <w:rFonts w:ascii="Times" w:eastAsia="Times" w:hAnsi="Times" w:cs="Times"/>
        </w:rPr>
        <w:t xml:space="preserve">: Interpretation and evaluation,” </w:t>
      </w:r>
      <w:r>
        <w:rPr>
          <w:rFonts w:ascii="Times" w:eastAsia="Times" w:hAnsi="Times" w:cs="Times"/>
          <w:i/>
        </w:rPr>
        <w:t>Soc. Networks</w:t>
      </w:r>
      <w:r>
        <w:rPr>
          <w:rFonts w:ascii="Times" w:eastAsia="Times" w:hAnsi="Times" w:cs="Times"/>
        </w:rPr>
        <w:t xml:space="preserve">, vol. 14, no. 1, pp. 5–61, Mar. 1992, </w:t>
      </w:r>
      <w:proofErr w:type="spellStart"/>
      <w:r>
        <w:rPr>
          <w:rFonts w:ascii="Times" w:eastAsia="Times" w:hAnsi="Times" w:cs="Times"/>
        </w:rPr>
        <w:t>doi</w:t>
      </w:r>
      <w:proofErr w:type="spellEnd"/>
      <w:r>
        <w:rPr>
          <w:rFonts w:ascii="Times" w:eastAsia="Times" w:hAnsi="Times" w:cs="Times"/>
        </w:rPr>
        <w:t xml:space="preserve">: </w:t>
      </w:r>
      <w:hyperlink r:id="rId23">
        <w:r>
          <w:rPr>
            <w:rFonts w:ascii="Times" w:eastAsia="Times" w:hAnsi="Times" w:cs="Times"/>
          </w:rPr>
          <w:t>10.1016/0378-8733(92)90013-W</w:t>
        </w:r>
      </w:hyperlink>
      <w:r>
        <w:rPr>
          <w:rFonts w:ascii="Times" w:eastAsia="Times" w:hAnsi="Times" w:cs="Times"/>
        </w:rPr>
        <w:t>.</w:t>
      </w:r>
      <w:bookmarkStart w:id="149" w:name="bookmark=id.1hmsyys" w:colFirst="0" w:colLast="0"/>
      <w:bookmarkEnd w:id="149"/>
    </w:p>
    <w:p w14:paraId="60509691" w14:textId="77777777" w:rsidR="00F77FD6" w:rsidRDefault="00F22770">
      <w:pPr>
        <w:pBdr>
          <w:top w:val="nil"/>
          <w:left w:val="nil"/>
          <w:bottom w:val="nil"/>
          <w:right w:val="nil"/>
          <w:between w:val="nil"/>
        </w:pBdr>
        <w:spacing w:before="200" w:after="100"/>
        <w:jc w:val="both"/>
        <w:rPr>
          <w:rFonts w:ascii="Times" w:eastAsia="Times" w:hAnsi="Times" w:cs="Times"/>
        </w:rPr>
      </w:pPr>
      <w:r>
        <w:rPr>
          <w:rFonts w:ascii="Times" w:eastAsia="Times" w:hAnsi="Times" w:cs="Times"/>
        </w:rPr>
        <w:t xml:space="preserve">[9] </w:t>
      </w:r>
      <w:r>
        <w:rPr>
          <w:rFonts w:ascii="Times" w:eastAsia="Times" w:hAnsi="Times" w:cs="Times"/>
        </w:rPr>
        <w:tab/>
        <w:t xml:space="preserve">H. </w:t>
      </w:r>
      <w:proofErr w:type="spellStart"/>
      <w:r>
        <w:rPr>
          <w:rFonts w:ascii="Times" w:eastAsia="Times" w:hAnsi="Times" w:cs="Times"/>
        </w:rPr>
        <w:t>Tuomisto</w:t>
      </w:r>
      <w:proofErr w:type="spellEnd"/>
      <w:r>
        <w:rPr>
          <w:rFonts w:ascii="Times" w:eastAsia="Times" w:hAnsi="Times" w:cs="Times"/>
        </w:rPr>
        <w:t xml:space="preserve">, “A consistent terminology for quantifying species diversity? Yes, it does exist,” </w:t>
      </w:r>
      <w:proofErr w:type="spellStart"/>
      <w:r>
        <w:rPr>
          <w:rFonts w:ascii="Times" w:eastAsia="Times" w:hAnsi="Times" w:cs="Times"/>
          <w:i/>
        </w:rPr>
        <w:t>Oecologia</w:t>
      </w:r>
      <w:proofErr w:type="spellEnd"/>
      <w:r>
        <w:rPr>
          <w:rFonts w:ascii="Times" w:eastAsia="Times" w:hAnsi="Times" w:cs="Times"/>
        </w:rPr>
        <w:t xml:space="preserve">, vol. 164, no. 4, pp. 853–860, Dec. 2010, </w:t>
      </w:r>
      <w:proofErr w:type="spellStart"/>
      <w:r>
        <w:rPr>
          <w:rFonts w:ascii="Times" w:eastAsia="Times" w:hAnsi="Times" w:cs="Times"/>
        </w:rPr>
        <w:t>doi</w:t>
      </w:r>
      <w:proofErr w:type="spellEnd"/>
      <w:r>
        <w:rPr>
          <w:rFonts w:ascii="Times" w:eastAsia="Times" w:hAnsi="Times" w:cs="Times"/>
        </w:rPr>
        <w:t xml:space="preserve">: </w:t>
      </w:r>
      <w:hyperlink r:id="rId24">
        <w:r>
          <w:rPr>
            <w:rFonts w:ascii="Times" w:eastAsia="Times" w:hAnsi="Times" w:cs="Times"/>
          </w:rPr>
          <w:t>10.1007/s00442-010-1812-0</w:t>
        </w:r>
      </w:hyperlink>
      <w:r>
        <w:rPr>
          <w:rFonts w:ascii="Times" w:eastAsia="Times" w:hAnsi="Times" w:cs="Times"/>
        </w:rPr>
        <w:t>.</w:t>
      </w:r>
      <w:bookmarkStart w:id="150" w:name="bookmark=id.41mghml" w:colFirst="0" w:colLast="0"/>
      <w:bookmarkEnd w:id="150"/>
    </w:p>
    <w:p w14:paraId="0EAD12AB" w14:textId="77777777" w:rsidR="00F77FD6" w:rsidRDefault="00F22770">
      <w:pPr>
        <w:pBdr>
          <w:top w:val="nil"/>
          <w:left w:val="nil"/>
          <w:bottom w:val="nil"/>
          <w:right w:val="nil"/>
          <w:between w:val="nil"/>
        </w:pBdr>
        <w:spacing w:before="200" w:after="100"/>
        <w:jc w:val="both"/>
        <w:rPr>
          <w:rFonts w:ascii="Times" w:eastAsia="Times" w:hAnsi="Times" w:cs="Times"/>
        </w:rPr>
      </w:pPr>
      <w:r>
        <w:rPr>
          <w:rFonts w:ascii="Times" w:eastAsia="Times" w:hAnsi="Times" w:cs="Times"/>
        </w:rPr>
        <w:t xml:space="preserve">[10] </w:t>
      </w:r>
      <w:r>
        <w:rPr>
          <w:rFonts w:ascii="Times" w:eastAsia="Times" w:hAnsi="Times" w:cs="Times"/>
        </w:rPr>
        <w:tab/>
        <w:t xml:space="preserve">J. Memmott, N. M. </w:t>
      </w:r>
      <w:proofErr w:type="spellStart"/>
      <w:r>
        <w:rPr>
          <w:rFonts w:ascii="Times" w:eastAsia="Times" w:hAnsi="Times" w:cs="Times"/>
        </w:rPr>
        <w:t>Waser</w:t>
      </w:r>
      <w:proofErr w:type="spellEnd"/>
      <w:r>
        <w:rPr>
          <w:rFonts w:ascii="Times" w:eastAsia="Times" w:hAnsi="Times" w:cs="Times"/>
        </w:rPr>
        <w:t xml:space="preserve">, and M. V. Price, “Tolerance of pollination networks to species extinctions,” </w:t>
      </w:r>
      <w:r>
        <w:rPr>
          <w:rFonts w:ascii="Times" w:eastAsia="Times" w:hAnsi="Times" w:cs="Times"/>
          <w:i/>
        </w:rPr>
        <w:t>Proc. Biol. Sci.</w:t>
      </w:r>
      <w:r>
        <w:rPr>
          <w:rFonts w:ascii="Times" w:eastAsia="Times" w:hAnsi="Times" w:cs="Times"/>
        </w:rPr>
        <w:t xml:space="preserve">, vol. 271, no. 1557, pp. 2605–2611, Dec. 2004, </w:t>
      </w:r>
      <w:proofErr w:type="spellStart"/>
      <w:r>
        <w:rPr>
          <w:rFonts w:ascii="Times" w:eastAsia="Times" w:hAnsi="Times" w:cs="Times"/>
        </w:rPr>
        <w:t>doi</w:t>
      </w:r>
      <w:proofErr w:type="spellEnd"/>
      <w:r>
        <w:rPr>
          <w:rFonts w:ascii="Times" w:eastAsia="Times" w:hAnsi="Times" w:cs="Times"/>
        </w:rPr>
        <w:t xml:space="preserve">: </w:t>
      </w:r>
      <w:hyperlink r:id="rId25">
        <w:r>
          <w:rPr>
            <w:rFonts w:ascii="Times" w:eastAsia="Times" w:hAnsi="Times" w:cs="Times"/>
          </w:rPr>
          <w:t>10.1098/rspb.2004.2909</w:t>
        </w:r>
      </w:hyperlink>
      <w:r>
        <w:rPr>
          <w:rFonts w:ascii="Times" w:eastAsia="Times" w:hAnsi="Times" w:cs="Times"/>
        </w:rPr>
        <w:t>.</w:t>
      </w:r>
      <w:bookmarkStart w:id="151" w:name="bookmark=id.2grqrue" w:colFirst="0" w:colLast="0"/>
      <w:bookmarkEnd w:id="151"/>
    </w:p>
    <w:p w14:paraId="20B1E35E" w14:textId="77777777" w:rsidR="00F77FD6" w:rsidRDefault="00F22770">
      <w:pPr>
        <w:pBdr>
          <w:top w:val="nil"/>
          <w:left w:val="nil"/>
          <w:bottom w:val="nil"/>
          <w:right w:val="nil"/>
          <w:between w:val="nil"/>
        </w:pBdr>
        <w:spacing w:before="200" w:after="100"/>
        <w:jc w:val="both"/>
        <w:rPr>
          <w:rFonts w:ascii="Times" w:eastAsia="Times" w:hAnsi="Times" w:cs="Times"/>
        </w:rPr>
      </w:pPr>
      <w:r>
        <w:rPr>
          <w:rFonts w:ascii="Times" w:eastAsia="Times" w:hAnsi="Times" w:cs="Times"/>
        </w:rPr>
        <w:t xml:space="preserve">[11] </w:t>
      </w:r>
      <w:r>
        <w:rPr>
          <w:rFonts w:ascii="Times" w:eastAsia="Times" w:hAnsi="Times" w:cs="Times"/>
        </w:rPr>
        <w:tab/>
        <w:t xml:space="preserve">M. Park, E. </w:t>
      </w:r>
      <w:proofErr w:type="spellStart"/>
      <w:r>
        <w:rPr>
          <w:rFonts w:ascii="Times" w:eastAsia="Times" w:hAnsi="Times" w:cs="Times"/>
        </w:rPr>
        <w:t>Leahey</w:t>
      </w:r>
      <w:proofErr w:type="spellEnd"/>
      <w:r>
        <w:rPr>
          <w:rFonts w:ascii="Times" w:eastAsia="Times" w:hAnsi="Times" w:cs="Times"/>
        </w:rPr>
        <w:t xml:space="preserve">, and R. Funk, “Dynamics of disruption in science and technology.” 2021, [Online]. Available: </w:t>
      </w:r>
      <w:hyperlink r:id="rId26">
        <w:r>
          <w:rPr>
            <w:rFonts w:ascii="Times" w:eastAsia="Times" w:hAnsi="Times" w:cs="Times"/>
          </w:rPr>
          <w:t>https://arxiv.org/abs/2106.11184</w:t>
        </w:r>
      </w:hyperlink>
      <w:r>
        <w:rPr>
          <w:rFonts w:ascii="Times" w:eastAsia="Times" w:hAnsi="Times" w:cs="Times"/>
        </w:rPr>
        <w:t>.</w:t>
      </w:r>
      <w:bookmarkStart w:id="152" w:name="bookmark=id.vx1227" w:colFirst="0" w:colLast="0"/>
      <w:bookmarkEnd w:id="152"/>
    </w:p>
    <w:p w14:paraId="636C5E4B" w14:textId="77777777" w:rsidR="00F77FD6" w:rsidRDefault="00F22770">
      <w:pPr>
        <w:pBdr>
          <w:top w:val="nil"/>
          <w:left w:val="nil"/>
          <w:bottom w:val="nil"/>
          <w:right w:val="nil"/>
          <w:between w:val="nil"/>
        </w:pBdr>
        <w:spacing w:before="200" w:after="100"/>
        <w:jc w:val="both"/>
        <w:rPr>
          <w:rFonts w:ascii="Times" w:eastAsia="Times" w:hAnsi="Times" w:cs="Times"/>
        </w:rPr>
      </w:pPr>
      <w:r>
        <w:rPr>
          <w:rFonts w:ascii="Times" w:eastAsia="Times" w:hAnsi="Times" w:cs="Times"/>
        </w:rPr>
        <w:t xml:space="preserve">[12] </w:t>
      </w:r>
      <w:r>
        <w:rPr>
          <w:rFonts w:ascii="Times" w:eastAsia="Times" w:hAnsi="Times" w:cs="Times"/>
        </w:rPr>
        <w:tab/>
        <w:t xml:space="preserve">M. M. </w:t>
      </w:r>
      <w:proofErr w:type="spellStart"/>
      <w:r>
        <w:rPr>
          <w:rFonts w:ascii="Times" w:eastAsia="Times" w:hAnsi="Times" w:cs="Times"/>
        </w:rPr>
        <w:t>Dankulov</w:t>
      </w:r>
      <w:proofErr w:type="spellEnd"/>
      <w:r>
        <w:rPr>
          <w:rFonts w:ascii="Times" w:eastAsia="Times" w:hAnsi="Times" w:cs="Times"/>
        </w:rPr>
        <w:t xml:space="preserve">, R. </w:t>
      </w:r>
      <w:proofErr w:type="spellStart"/>
      <w:r>
        <w:rPr>
          <w:rFonts w:ascii="Times" w:eastAsia="Times" w:hAnsi="Times" w:cs="Times"/>
        </w:rPr>
        <w:t>Melnik</w:t>
      </w:r>
      <w:proofErr w:type="spellEnd"/>
      <w:r>
        <w:rPr>
          <w:rFonts w:ascii="Times" w:eastAsia="Times" w:hAnsi="Times" w:cs="Times"/>
        </w:rPr>
        <w:t xml:space="preserve">, and B. </w:t>
      </w:r>
      <w:proofErr w:type="spellStart"/>
      <w:r>
        <w:rPr>
          <w:rFonts w:ascii="Times" w:eastAsia="Times" w:hAnsi="Times" w:cs="Times"/>
        </w:rPr>
        <w:t>Tadić</w:t>
      </w:r>
      <w:proofErr w:type="spellEnd"/>
      <w:r>
        <w:rPr>
          <w:rFonts w:ascii="Times" w:eastAsia="Times" w:hAnsi="Times" w:cs="Times"/>
        </w:rPr>
        <w:t xml:space="preserve">, “The dynamics of meaningful social interactions and the emergence of collective knowledge,” </w:t>
      </w:r>
      <w:r>
        <w:rPr>
          <w:rFonts w:ascii="Times" w:eastAsia="Times" w:hAnsi="Times" w:cs="Times"/>
          <w:i/>
        </w:rPr>
        <w:t>Sci. Rep.</w:t>
      </w:r>
      <w:r>
        <w:rPr>
          <w:rFonts w:ascii="Times" w:eastAsia="Times" w:hAnsi="Times" w:cs="Times"/>
        </w:rPr>
        <w:t xml:space="preserve">, vol. 5, p. 12197, Jul. 2015, </w:t>
      </w:r>
      <w:proofErr w:type="spellStart"/>
      <w:r>
        <w:rPr>
          <w:rFonts w:ascii="Times" w:eastAsia="Times" w:hAnsi="Times" w:cs="Times"/>
        </w:rPr>
        <w:t>doi</w:t>
      </w:r>
      <w:proofErr w:type="spellEnd"/>
      <w:r>
        <w:rPr>
          <w:rFonts w:ascii="Times" w:eastAsia="Times" w:hAnsi="Times" w:cs="Times"/>
        </w:rPr>
        <w:t xml:space="preserve">: </w:t>
      </w:r>
      <w:hyperlink r:id="rId27">
        <w:r>
          <w:rPr>
            <w:rFonts w:ascii="Times" w:eastAsia="Times" w:hAnsi="Times" w:cs="Times"/>
          </w:rPr>
          <w:t>10.1038/srep12197</w:t>
        </w:r>
      </w:hyperlink>
      <w:r>
        <w:rPr>
          <w:rFonts w:ascii="Times" w:eastAsia="Times" w:hAnsi="Times" w:cs="Times"/>
        </w:rPr>
        <w:t>.</w:t>
      </w:r>
    </w:p>
    <w:sectPr w:rsidR="00F77FD6">
      <w:headerReference w:type="default" r:id="rId28"/>
      <w:pgSz w:w="12240" w:h="15840"/>
      <w:pgMar w:top="900" w:right="1260" w:bottom="900" w:left="1440" w:header="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ilas Busch" w:date="2021-10-01T08:07:00Z" w:initials="SB">
    <w:p w14:paraId="1FAEDC61" w14:textId="77777777" w:rsidR="00F22770" w:rsidRDefault="00F22770">
      <w:pPr>
        <w:pStyle w:val="CommentText"/>
      </w:pPr>
      <w:r>
        <w:rPr>
          <w:rStyle w:val="CommentReference"/>
        </w:rPr>
        <w:annotationRef/>
      </w:r>
      <w:r>
        <w:t>This paper presents</w:t>
      </w:r>
    </w:p>
  </w:comment>
  <w:comment w:id="1" w:author="Silas Busch" w:date="2021-10-01T08:10:00Z" w:initials="SB">
    <w:p w14:paraId="124933E2" w14:textId="77777777" w:rsidR="00F22770" w:rsidRDefault="00F22770">
      <w:pPr>
        <w:pStyle w:val="CommentText"/>
      </w:pPr>
      <w:r>
        <w:rPr>
          <w:rStyle w:val="CommentReference"/>
        </w:rPr>
        <w:annotationRef/>
      </w:r>
      <w:r>
        <w:t>idk if relevant, but accessibility of knowledge is increasing a lot too</w:t>
      </w:r>
    </w:p>
  </w:comment>
  <w:comment w:id="2" w:author="Silas Busch" w:date="2021-10-01T08:11:00Z" w:initials="SB">
    <w:p w14:paraId="1D5812E3" w14:textId="77777777" w:rsidR="00F22770" w:rsidRDefault="00F22770">
      <w:pPr>
        <w:pStyle w:val="CommentText"/>
      </w:pPr>
      <w:r>
        <w:rPr>
          <w:rStyle w:val="CommentReference"/>
        </w:rPr>
        <w:annotationRef/>
      </w:r>
      <w:r>
        <w:t>about existing bodies of knowledge while simultaneously updating with new, incoming information?</w:t>
      </w:r>
    </w:p>
  </w:comment>
  <w:comment w:id="3" w:author="Silas Busch" w:date="2021-10-01T08:14:00Z" w:initials="SB">
    <w:p w14:paraId="56D94144" w14:textId="77777777" w:rsidR="00F22770" w:rsidRDefault="00F22770">
      <w:pPr>
        <w:pStyle w:val="CommentText"/>
      </w:pPr>
      <w:r>
        <w:rPr>
          <w:rStyle w:val="CommentReference"/>
        </w:rPr>
        <w:annotationRef/>
      </w:r>
      <w:r>
        <w:rPr>
          <w:rFonts w:ascii="Times" w:eastAsia="Times" w:hAnsi="Times" w:cs="Times"/>
        </w:rPr>
        <w:t xml:space="preserve">Are people becoming more specialized or generalized as a result of their interpersonal connectivity combined with a limited cognitive capacity to expand knowledge beyond a certain limit? These questions are especially important as specialization of knowledge has interesting implications in creativity and research productivity </w:t>
      </w:r>
      <w:hyperlink w:anchor="bookmark=id.49x2ik5">
        <w:r>
          <w:rPr>
            <w:rFonts w:ascii="Times" w:eastAsia="Times" w:hAnsi="Times" w:cs="Times"/>
          </w:rPr>
          <w:t>[1]</w:t>
        </w:r>
      </w:hyperlink>
      <w:r>
        <w:rPr>
          <w:rFonts w:ascii="Times" w:eastAsia="Times" w:hAnsi="Times" w:cs="Times"/>
        </w:rPr>
        <w:t>?</w:t>
      </w:r>
    </w:p>
  </w:comment>
  <w:comment w:id="4" w:author="Silas Busch" w:date="2021-10-01T08:19:00Z" w:initials="SB">
    <w:p w14:paraId="67A9AD62" w14:textId="77777777" w:rsidR="00060414" w:rsidRDefault="00060414">
      <w:pPr>
        <w:pStyle w:val="CommentText"/>
      </w:pPr>
      <w:r>
        <w:rPr>
          <w:rStyle w:val="CommentReference"/>
        </w:rPr>
        <w:annotationRef/>
      </w:r>
      <w:r>
        <w:t>Most previous work has only assessed</w:t>
      </w:r>
    </w:p>
  </w:comment>
  <w:comment w:id="5" w:author="Silas Busch" w:date="2021-10-01T08:21:00Z" w:initials="SB">
    <w:p w14:paraId="736D8714" w14:textId="77777777" w:rsidR="00060414" w:rsidRDefault="00060414">
      <w:pPr>
        <w:pStyle w:val="CommentText"/>
      </w:pPr>
      <w:r>
        <w:rPr>
          <w:rStyle w:val="CommentReference"/>
        </w:rPr>
        <w:annotationRef/>
      </w:r>
      <w:r>
        <w:rPr>
          <w:rFonts w:ascii="Times" w:eastAsia="Times" w:hAnsi="Times" w:cs="Times"/>
        </w:rPr>
        <w:t>R</w:t>
      </w:r>
      <w:r>
        <w:rPr>
          <w:rFonts w:ascii="Times" w:eastAsia="Times" w:hAnsi="Times" w:cs="Times"/>
        </w:rPr>
        <w:t>ecent work does address the involvement of social interaction in innovation dynamics</w:t>
      </w:r>
      <w:r>
        <w:rPr>
          <w:rFonts w:ascii="Times" w:eastAsia="Times" w:hAnsi="Times" w:cs="Times"/>
        </w:rPr>
        <w:t>,</w:t>
      </w:r>
      <w:r>
        <w:rPr>
          <w:rFonts w:ascii="Times" w:eastAsia="Times" w:hAnsi="Times" w:cs="Times"/>
        </w:rPr>
        <w:t xml:space="preserve"> but does not directly address the level of social influence or analyze resulting knowledge diversity in details</w:t>
      </w:r>
      <w:r>
        <w:rPr>
          <w:rFonts w:ascii="Times" w:eastAsia="Times" w:hAnsi="Times" w:cs="Times"/>
        </w:rPr>
        <w:t xml:space="preserve"> </w:t>
      </w:r>
      <w:hyperlink w:anchor="bookmark=id.3o7alnk">
        <w:r>
          <w:rPr>
            <w:rFonts w:ascii="Times" w:eastAsia="Times" w:hAnsi="Times" w:cs="Times"/>
          </w:rPr>
          <w:t>[4]</w:t>
        </w:r>
      </w:hyperlink>
      <w:r>
        <w:rPr>
          <w:rFonts w:ascii="Times" w:eastAsia="Times" w:hAnsi="Times" w:cs="Times"/>
        </w:rPr>
        <w:t>.</w:t>
      </w:r>
    </w:p>
  </w:comment>
  <w:comment w:id="7" w:author="Silas Busch" w:date="2021-10-01T08:22:00Z" w:initials="SB">
    <w:p w14:paraId="4BE3FB7B" w14:textId="77777777" w:rsidR="00060414" w:rsidRDefault="00060414">
      <w:pPr>
        <w:pStyle w:val="CommentText"/>
      </w:pPr>
      <w:r>
        <w:rPr>
          <w:rStyle w:val="CommentReference"/>
        </w:rPr>
        <w:annotationRef/>
      </w:r>
      <w:r>
        <w:t>This report/paper/project examines how…</w:t>
      </w:r>
    </w:p>
  </w:comment>
  <w:comment w:id="11" w:author="Silas Busch" w:date="2021-10-01T08:25:00Z" w:initials="SB">
    <w:p w14:paraId="04338936" w14:textId="77777777" w:rsidR="00060414" w:rsidRDefault="00060414">
      <w:pPr>
        <w:pStyle w:val="CommentText"/>
      </w:pPr>
      <w:r>
        <w:rPr>
          <w:rStyle w:val="CommentReference"/>
        </w:rPr>
        <w:annotationRef/>
      </w:r>
      <w:r>
        <w:t>This analysis focuses on…</w:t>
      </w:r>
    </w:p>
  </w:comment>
  <w:comment w:id="16" w:author="Silas Busch" w:date="2021-10-01T08:27:00Z" w:initials="SB">
    <w:p w14:paraId="482382D5" w14:textId="77777777" w:rsidR="00BC5615" w:rsidRDefault="00BC5615">
      <w:pPr>
        <w:pStyle w:val="CommentText"/>
      </w:pPr>
      <w:r>
        <w:rPr>
          <w:rStyle w:val="CommentReference"/>
        </w:rPr>
        <w:annotationRef/>
      </w:r>
      <w:r>
        <w:t>While grammatically correct, this is apparently used more in British English than American English. Entirely your call whether to keep or change to ‘learned’.</w:t>
      </w:r>
    </w:p>
  </w:comment>
  <w:comment w:id="17" w:author="Silas Busch" w:date="2021-10-01T08:29:00Z" w:initials="SB">
    <w:p w14:paraId="155EF149" w14:textId="77777777" w:rsidR="00BC5615" w:rsidRDefault="00BC5615">
      <w:pPr>
        <w:pStyle w:val="CommentText"/>
      </w:pPr>
      <w:r>
        <w:rPr>
          <w:rStyle w:val="CommentReference"/>
        </w:rPr>
        <w:annotationRef/>
      </w:r>
      <w:r>
        <w:t>Is it uncommon at this conference for a presentation to be the work of a single person? It’s extremely old-fashioned and frustrating to change every instance of a pronoun “I” to a bulky and stupid ‘this study’, or ‘the current analysis’. Generally, saying ‘we’ helps to depersonalize the pronoun, less intimate than ‘I’, while not being difficult to read and bulky. But this is obnoxious, in my opinion, if there is only one author (which is rarely the case in the broad scientific literature. But the question becomes, are there enough people presenting their work solo that R1 should get over himself (presumably male) and accept some use of pronouns, or is your project more of an edge case where you should be accommodating the convention?</w:t>
      </w:r>
    </w:p>
    <w:p w14:paraId="765B3111" w14:textId="77777777" w:rsidR="00BC5615" w:rsidRDefault="00BC5615">
      <w:pPr>
        <w:pStyle w:val="CommentText"/>
      </w:pPr>
    </w:p>
    <w:p w14:paraId="2376582E" w14:textId="77777777" w:rsidR="00BC5615" w:rsidRDefault="00BC5615">
      <w:pPr>
        <w:pStyle w:val="CommentText"/>
      </w:pPr>
      <w:r>
        <w:t>Anyway, I won’t keep changing every instance of ‘I’ to ‘this report’ or whatever unless it is a situation requiring a non-straightforward change in the sentence structure.</w:t>
      </w:r>
    </w:p>
  </w:comment>
  <w:comment w:id="18" w:author="Silas Busch" w:date="2021-10-01T08:35:00Z" w:initials="SB">
    <w:p w14:paraId="0E21B20F" w14:textId="77777777" w:rsidR="00BC5615" w:rsidRDefault="00BC5615">
      <w:pPr>
        <w:pStyle w:val="CommentText"/>
      </w:pPr>
      <w:r>
        <w:rPr>
          <w:rStyle w:val="CommentReference"/>
        </w:rPr>
        <w:annotationRef/>
      </w:r>
      <w:r>
        <w:t>Distinguish between the first metrics you mention and graph metrics. Can you define the mathematical class of the first set of metrics like you do in defining ‘graph’ metrics?</w:t>
      </w:r>
    </w:p>
  </w:comment>
  <w:comment w:id="24" w:author="Silas Busch" w:date="2021-10-01T08:44:00Z" w:initials="SB">
    <w:p w14:paraId="3DB898A8" w14:textId="77777777" w:rsidR="008367E1" w:rsidRDefault="008367E1">
      <w:pPr>
        <w:pStyle w:val="CommentText"/>
      </w:pPr>
      <w:r>
        <w:rPr>
          <w:rStyle w:val="CommentReference"/>
        </w:rPr>
        <w:annotationRef/>
      </w:r>
      <w:r>
        <w:t>Should there be any hint at why, or what this might mean, here? Are you limited by word limit?</w:t>
      </w:r>
    </w:p>
  </w:comment>
  <w:comment w:id="27" w:author="Silas Busch" w:date="2021-10-01T08:53:00Z" w:initials="SB">
    <w:p w14:paraId="6DC52923" w14:textId="77777777" w:rsidR="002F4DB8" w:rsidRDefault="002F4DB8">
      <w:pPr>
        <w:pStyle w:val="CommentText"/>
      </w:pPr>
      <w:r>
        <w:rPr>
          <w:rStyle w:val="CommentReference"/>
        </w:rPr>
        <w:annotationRef/>
      </w:r>
      <w:r>
        <w:t xml:space="preserve">This sounds like an instruction, like you are telling the reader to denote A and T for </w:t>
      </w:r>
      <w:proofErr w:type="spellStart"/>
      <w:r>
        <w:t>blahblah</w:t>
      </w:r>
      <w:proofErr w:type="spellEnd"/>
      <w:r>
        <w:t>. Instead maybe say, A and T denote the symmetric binary adjacency matrices…</w:t>
      </w:r>
    </w:p>
  </w:comment>
  <w:comment w:id="28" w:author="Silas Busch" w:date="2021-10-01T08:55:00Z" w:initials="SB">
    <w:p w14:paraId="3FC82830" w14:textId="77777777" w:rsidR="002F4DB8" w:rsidRDefault="002F4DB8">
      <w:pPr>
        <w:pStyle w:val="CommentText"/>
      </w:pPr>
      <w:r>
        <w:rPr>
          <w:rStyle w:val="CommentReference"/>
        </w:rPr>
        <w:annotationRef/>
      </w:r>
      <w:r>
        <w:t>As far as I am aware, it is strongly recommended to have a comma before ‘respectively’ as it is kind of a side note. I understand that having a comma there blurs the Gt symbol, so you could consider doing this instead:</w:t>
      </w:r>
      <w:r>
        <w:br/>
        <w:t xml:space="preserve">A and T denote the </w:t>
      </w:r>
      <w:r>
        <w:t>symmetric binary adjacency matrices</w:t>
      </w:r>
      <w:r>
        <w:t>, respectively, of the agent graph Ga and topic graph Gt (Fig. 1a).</w:t>
      </w:r>
    </w:p>
  </w:comment>
  <w:comment w:id="30" w:author="Silas Busch" w:date="2021-10-01T09:06:00Z" w:initials="SB">
    <w:p w14:paraId="7CBA98AB" w14:textId="77777777" w:rsidR="008A6470" w:rsidRDefault="008A6470">
      <w:pPr>
        <w:pStyle w:val="CommentText"/>
      </w:pPr>
      <w:r>
        <w:rPr>
          <w:rStyle w:val="CommentReference"/>
        </w:rPr>
        <w:annotationRef/>
      </w:r>
      <w:r>
        <w:t>Consider italicizing or underlining or something to highlight inter vs intra</w:t>
      </w:r>
    </w:p>
  </w:comment>
  <w:comment w:id="31" w:author="Silas Busch" w:date="2021-10-01T09:07:00Z" w:initials="SB">
    <w:p w14:paraId="1D7FD328" w14:textId="77777777" w:rsidR="008A6470" w:rsidRDefault="008A6470">
      <w:pPr>
        <w:pStyle w:val="CommentText"/>
      </w:pPr>
      <w:r>
        <w:rPr>
          <w:rStyle w:val="CommentReference"/>
        </w:rPr>
        <w:annotationRef/>
      </w:r>
      <w:r>
        <w:t>I don’t know what update process you are talking about (I guess the next methods section), so consider saying ‘an update process (described below)’ or something. Saying ‘the’ update process makes it seem like it has already been described and I should know what you’re talking about.</w:t>
      </w:r>
    </w:p>
  </w:comment>
  <w:comment w:id="36" w:author="Silas Busch" w:date="2021-10-01T09:12:00Z" w:initials="SB">
    <w:p w14:paraId="4BD462E6" w14:textId="77777777" w:rsidR="00D74A86" w:rsidRDefault="00D74A86">
      <w:pPr>
        <w:pStyle w:val="CommentText"/>
      </w:pPr>
      <w:r>
        <w:rPr>
          <w:rStyle w:val="CommentReference"/>
        </w:rPr>
        <w:annotationRef/>
      </w:r>
      <w:r>
        <w:t>Is this 1-alpha? Ah, I see below now… maybe define it here as 1-apha and then describe a bit why that’s important below?</w:t>
      </w:r>
    </w:p>
  </w:comment>
  <w:comment w:id="37" w:author="Silas Busch" w:date="2021-10-01T09:14:00Z" w:initials="SB">
    <w:p w14:paraId="2DE2E254" w14:textId="77777777" w:rsidR="00D74A86" w:rsidRDefault="00D74A86">
      <w:pPr>
        <w:pStyle w:val="CommentText"/>
      </w:pPr>
      <w:r>
        <w:rPr>
          <w:rStyle w:val="CommentReference"/>
        </w:rPr>
        <w:annotationRef/>
      </w:r>
      <w:r>
        <w:t xml:space="preserve">I have only ever seen i.e. used in a parenthetical. Consider putting this last clause in </w:t>
      </w:r>
      <w:proofErr w:type="spellStart"/>
      <w:r>
        <w:t>parantheses</w:t>
      </w:r>
      <w:proofErr w:type="spellEnd"/>
      <w:r>
        <w:t xml:space="preserve"> or changing ‘i.e.’ to ‘in which’, or, more literally, ‘that is’.</w:t>
      </w:r>
    </w:p>
  </w:comment>
  <w:comment w:id="38" w:author="Silas Busch" w:date="2021-10-01T09:15:00Z" w:initials="SB">
    <w:p w14:paraId="74118302" w14:textId="77777777" w:rsidR="00D74A86" w:rsidRDefault="00D74A86">
      <w:pPr>
        <w:pStyle w:val="CommentText"/>
      </w:pPr>
      <w:r>
        <w:rPr>
          <w:rStyle w:val="CommentReference"/>
        </w:rPr>
        <w:annotationRef/>
      </w:r>
      <w:r>
        <w:t>Again, sounds like a command to the reader.</w:t>
      </w:r>
    </w:p>
  </w:comment>
  <w:comment w:id="43" w:author="Silas Busch" w:date="2021-10-01T09:17:00Z" w:initials="SB">
    <w:p w14:paraId="5EDBE367" w14:textId="77777777" w:rsidR="00D74A86" w:rsidRDefault="00D74A86">
      <w:pPr>
        <w:pStyle w:val="CommentText"/>
      </w:pPr>
      <w:r>
        <w:rPr>
          <w:rStyle w:val="CommentReference"/>
        </w:rPr>
        <w:annotationRef/>
      </w:r>
      <w:r>
        <w:t xml:space="preserve">Huh? Like, to prevent the system from converging on all agents knowing the same very limited set of </w:t>
      </w:r>
      <w:proofErr w:type="gramStart"/>
      <w:r>
        <w:t>things?</w:t>
      </w:r>
      <w:proofErr w:type="gramEnd"/>
    </w:p>
  </w:comment>
  <w:comment w:id="44" w:author="Silas Busch" w:date="2021-10-01T09:18:00Z" w:initials="SB">
    <w:p w14:paraId="34AFD40A" w14:textId="77777777" w:rsidR="00D74A86" w:rsidRDefault="00D74A86">
      <w:pPr>
        <w:pStyle w:val="CommentText"/>
      </w:pPr>
      <w:r>
        <w:rPr>
          <w:rStyle w:val="CommentReference"/>
        </w:rPr>
        <w:annotationRef/>
      </w:r>
      <w:r>
        <w:t>Excellent word, love it</w:t>
      </w:r>
    </w:p>
  </w:comment>
  <w:comment w:id="45" w:author="Silas Busch" w:date="2021-10-01T09:19:00Z" w:initials="SB">
    <w:p w14:paraId="58665381" w14:textId="77777777" w:rsidR="00D74A86" w:rsidRDefault="00D74A86">
      <w:pPr>
        <w:pStyle w:val="CommentText"/>
      </w:pPr>
      <w:r>
        <w:rPr>
          <w:rStyle w:val="CommentReference"/>
        </w:rPr>
        <w:annotationRef/>
      </w:r>
      <w:r>
        <w:t>I assume mastery, an increase in strength of interlayer edges, can happen though?</w:t>
      </w:r>
    </w:p>
  </w:comment>
  <w:comment w:id="48" w:author="Silas Busch" w:date="2021-10-01T09:21:00Z" w:initials="SB">
    <w:p w14:paraId="689E6DD4" w14:textId="77777777" w:rsidR="009504E9" w:rsidRDefault="009504E9">
      <w:pPr>
        <w:pStyle w:val="CommentText"/>
      </w:pPr>
      <w:r>
        <w:rPr>
          <w:rStyle w:val="CommentReference"/>
        </w:rPr>
        <w:annotationRef/>
      </w:r>
      <w:r>
        <w:t>Which one? Similar (close), or the same(identical)?</w:t>
      </w:r>
    </w:p>
  </w:comment>
  <w:comment w:id="49" w:author="Silas Busch" w:date="2021-10-01T09:22:00Z" w:initials="SB">
    <w:p w14:paraId="20E8426C" w14:textId="77777777" w:rsidR="009504E9" w:rsidRDefault="009504E9">
      <w:pPr>
        <w:pStyle w:val="CommentText"/>
      </w:pPr>
      <w:r>
        <w:rPr>
          <w:rStyle w:val="CommentReference"/>
        </w:rPr>
        <w:annotationRef/>
      </w:r>
      <w:r>
        <w:t>By the linear what? Do you mean constructed linearly from…?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AEDC61" w15:done="0"/>
  <w15:commentEx w15:paraId="124933E2" w15:done="0"/>
  <w15:commentEx w15:paraId="1D5812E3" w15:done="0"/>
  <w15:commentEx w15:paraId="56D94144" w15:done="0"/>
  <w15:commentEx w15:paraId="67A9AD62" w15:done="0"/>
  <w15:commentEx w15:paraId="736D8714" w15:done="0"/>
  <w15:commentEx w15:paraId="4BE3FB7B" w15:done="0"/>
  <w15:commentEx w15:paraId="04338936" w15:done="0"/>
  <w15:commentEx w15:paraId="482382D5" w15:done="0"/>
  <w15:commentEx w15:paraId="2376582E" w15:done="0"/>
  <w15:commentEx w15:paraId="0E21B20F" w15:done="0"/>
  <w15:commentEx w15:paraId="3DB898A8" w15:done="0"/>
  <w15:commentEx w15:paraId="6DC52923" w15:done="0"/>
  <w15:commentEx w15:paraId="3FC82830" w15:done="0"/>
  <w15:commentEx w15:paraId="7CBA98AB" w15:done="0"/>
  <w15:commentEx w15:paraId="1D7FD328" w15:done="0"/>
  <w15:commentEx w15:paraId="4BD462E6" w15:done="0"/>
  <w15:commentEx w15:paraId="2DE2E254" w15:done="0"/>
  <w15:commentEx w15:paraId="74118302" w15:done="0"/>
  <w15:commentEx w15:paraId="5EDBE367" w15:done="0"/>
  <w15:commentEx w15:paraId="34AFD40A" w15:done="0"/>
  <w15:commentEx w15:paraId="58665381" w15:done="0"/>
  <w15:commentEx w15:paraId="689E6DD4" w15:done="0"/>
  <w15:commentEx w15:paraId="20E8426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AEDC61" w16cid:durableId="2501402A"/>
  <w16cid:commentId w16cid:paraId="124933E2" w16cid:durableId="250140D8"/>
  <w16cid:commentId w16cid:paraId="1D5812E3" w16cid:durableId="25014148"/>
  <w16cid:commentId w16cid:paraId="56D94144" w16cid:durableId="250141D6"/>
  <w16cid:commentId w16cid:paraId="67A9AD62" w16cid:durableId="25014317"/>
  <w16cid:commentId w16cid:paraId="736D8714" w16cid:durableId="25014377"/>
  <w16cid:commentId w16cid:paraId="4BE3FB7B" w16cid:durableId="250143AD"/>
  <w16cid:commentId w16cid:paraId="04338936" w16cid:durableId="25014464"/>
  <w16cid:commentId w16cid:paraId="482382D5" w16cid:durableId="250144FE"/>
  <w16cid:commentId w16cid:paraId="2376582E" w16cid:durableId="2501456E"/>
  <w16cid:commentId w16cid:paraId="0E21B20F" w16cid:durableId="250146CD"/>
  <w16cid:commentId w16cid:paraId="3DB898A8" w16cid:durableId="25014904"/>
  <w16cid:commentId w16cid:paraId="6DC52923" w16cid:durableId="25014AF4"/>
  <w16cid:commentId w16cid:paraId="3FC82830" w16cid:durableId="25014B6D"/>
  <w16cid:commentId w16cid:paraId="7CBA98AB" w16cid:durableId="25014E0B"/>
  <w16cid:commentId w16cid:paraId="1D7FD328" w16cid:durableId="25014E4C"/>
  <w16cid:commentId w16cid:paraId="4BD462E6" w16cid:durableId="25014F93"/>
  <w16cid:commentId w16cid:paraId="2DE2E254" w16cid:durableId="25014FE7"/>
  <w16cid:commentId w16cid:paraId="74118302" w16cid:durableId="25015040"/>
  <w16cid:commentId w16cid:paraId="5EDBE367" w16cid:durableId="2501509B"/>
  <w16cid:commentId w16cid:paraId="34AFD40A" w16cid:durableId="25015101"/>
  <w16cid:commentId w16cid:paraId="58665381" w16cid:durableId="2501513B"/>
  <w16cid:commentId w16cid:paraId="689E6DD4" w16cid:durableId="25015193"/>
  <w16cid:commentId w16cid:paraId="20E8426C" w16cid:durableId="250151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069730" w14:textId="77777777" w:rsidR="00792C6F" w:rsidRDefault="00792C6F">
      <w:pPr>
        <w:spacing w:after="0"/>
      </w:pPr>
      <w:r>
        <w:separator/>
      </w:r>
    </w:p>
  </w:endnote>
  <w:endnote w:type="continuationSeparator" w:id="0">
    <w:p w14:paraId="01312273" w14:textId="77777777" w:rsidR="00792C6F" w:rsidRDefault="00792C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roman"/>
    <w:pitch w:val="default"/>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2E8EA2" w14:textId="77777777" w:rsidR="00792C6F" w:rsidRDefault="00792C6F">
      <w:pPr>
        <w:spacing w:after="0"/>
      </w:pPr>
      <w:r>
        <w:separator/>
      </w:r>
    </w:p>
  </w:footnote>
  <w:footnote w:type="continuationSeparator" w:id="0">
    <w:p w14:paraId="3E2D2A79" w14:textId="77777777" w:rsidR="00792C6F" w:rsidRDefault="00792C6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71A88" w14:textId="77777777" w:rsidR="00F22770" w:rsidRDefault="00F22770"/>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ilas Busch">
    <w15:presenceInfo w15:providerId="AD" w15:userId="S::sebusch@uchicago.edu::10c1b8c7-6c58-4f7e-9f81-5e69a9c123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FD6"/>
    <w:rsid w:val="00060414"/>
    <w:rsid w:val="002F4DB8"/>
    <w:rsid w:val="00374DD1"/>
    <w:rsid w:val="00721804"/>
    <w:rsid w:val="00792C6F"/>
    <w:rsid w:val="008367E1"/>
    <w:rsid w:val="008A6470"/>
    <w:rsid w:val="009504E9"/>
    <w:rsid w:val="00A101EE"/>
    <w:rsid w:val="00BC5615"/>
    <w:rsid w:val="00D74A86"/>
    <w:rsid w:val="00F22770"/>
    <w:rsid w:val="00F77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D50DAF"/>
  <w15:docId w15:val="{001CB185-39C3-8F47-85DE-2F86DF408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pPr>
        <w:spacing w:after="20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semiHidden/>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semiHidden/>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semiHidden/>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SectionNumber">
    <w:name w:val="Section Number"/>
    <w:basedOn w:val="CaptionChar"/>
    <w:qFormat/>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styleId="Hyperlink">
    <w:name w:val="Hyperlink"/>
    <w:basedOn w:val="CaptionChar"/>
    <w:rPr>
      <w:color w:val="4F81BD" w:themeColor="accent1"/>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qFormat/>
    <w:pPr>
      <w:spacing w:before="180" w:after="180"/>
    </w:pPr>
  </w:style>
  <w:style w:type="paragraph" w:styleId="List">
    <w:name w:val="List"/>
    <w:basedOn w:val="BodyText"/>
    <w:rPr>
      <w:rFonts w:cs="Lohit Devanagari"/>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Lohit Devanagari"/>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Subtitle">
    <w:name w:val="Subtitle"/>
    <w:basedOn w:val="Normal"/>
    <w:next w:val="Normal"/>
    <w:uiPriority w:val="11"/>
    <w:qFormat/>
    <w:pPr>
      <w:keepNext/>
      <w:keepLines/>
      <w:spacing w:before="240" w:after="240"/>
      <w:jc w:val="center"/>
    </w:pPr>
    <w:rPr>
      <w:rFonts w:ascii="Calibri" w:eastAsia="Calibri" w:hAnsi="Calibri" w:cs="Calibri"/>
      <w:b/>
      <w:color w:val="335B8A"/>
      <w:sz w:val="30"/>
      <w:szCs w:val="30"/>
    </w:rPr>
  </w:style>
  <w:style w:type="paragraph" w:customStyle="1" w:styleId="Author">
    <w:name w:val="Author"/>
    <w:next w:val="BodyText"/>
    <w:qFormat/>
    <w:pPr>
      <w:keepNext/>
      <w:keepLines/>
      <w:jc w:val="center"/>
    </w:pPr>
    <w:rPr>
      <w:rFonts w:asciiTheme="minorHAnsi" w:eastAsiaTheme="minorHAnsi" w:hAnsiTheme="minorHAnsi" w:cstheme="minorBidi"/>
    </w:rPr>
  </w:style>
  <w:style w:type="paragraph" w:styleId="Date">
    <w:name w:val="Date"/>
    <w:next w:val="BodyText"/>
    <w:qFormat/>
    <w:pPr>
      <w:keepNext/>
      <w:keepLines/>
      <w:jc w:val="center"/>
    </w:pPr>
    <w:rPr>
      <w:rFonts w:asciiTheme="minorHAnsi" w:eastAsiaTheme="minorHAnsi" w:hAnsiTheme="minorHAnsi" w:cstheme="minorBid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TOCHeading">
    <w:name w:val="TOC Heading"/>
    <w:basedOn w:val="Heading1"/>
    <w:next w:val="BodyText"/>
    <w:uiPriority w:val="39"/>
    <w:unhideWhenUsed/>
    <w:qFormat/>
    <w:pPr>
      <w:spacing w:before="240" w:line="259" w:lineRule="auto"/>
    </w:pPr>
    <w:rPr>
      <w:b w:val="0"/>
      <w:bCs w:val="0"/>
      <w:color w:val="365F91" w:themeColor="accent1" w:themeShade="BF"/>
    </w:rPr>
  </w:style>
  <w:style w:type="paragraph" w:customStyle="1" w:styleId="SourceCode">
    <w:name w:val="Source Code"/>
    <w:basedOn w:val="Normal"/>
    <w:link w:val="VerbatimChar"/>
    <w:qFormat/>
  </w:style>
  <w:style w:type="table" w:customStyle="1" w:styleId="Table">
    <w:name w:val="Table"/>
    <w:basedOn w:val="TableNormal"/>
    <w:semiHidden/>
    <w:unhideWhenUsed/>
    <w:qFormat/>
    <w:tblPr/>
    <w:tblStylePr w:type="firstRow">
      <w:tblPr/>
      <w:tcPr>
        <w:tcBorders>
          <w:bottom w:val="single" w:sz="0" w:space="0" w:color="auto"/>
        </w:tcBorders>
        <w:vAlign w:val="bottom"/>
      </w:tcPr>
    </w:tblStylePr>
  </w:style>
  <w:style w:type="character" w:styleId="CommentReference">
    <w:name w:val="annotation reference"/>
    <w:basedOn w:val="DefaultParagraphFont"/>
    <w:uiPriority w:val="99"/>
    <w:semiHidden/>
    <w:unhideWhenUsed/>
    <w:rsid w:val="00F22770"/>
    <w:rPr>
      <w:sz w:val="16"/>
      <w:szCs w:val="16"/>
    </w:rPr>
  </w:style>
  <w:style w:type="paragraph" w:styleId="CommentText">
    <w:name w:val="annotation text"/>
    <w:basedOn w:val="Normal"/>
    <w:link w:val="CommentTextChar"/>
    <w:uiPriority w:val="99"/>
    <w:semiHidden/>
    <w:unhideWhenUsed/>
    <w:rsid w:val="00F22770"/>
    <w:rPr>
      <w:sz w:val="20"/>
      <w:szCs w:val="20"/>
    </w:rPr>
  </w:style>
  <w:style w:type="character" w:customStyle="1" w:styleId="CommentTextChar">
    <w:name w:val="Comment Text Char"/>
    <w:basedOn w:val="DefaultParagraphFont"/>
    <w:link w:val="CommentText"/>
    <w:uiPriority w:val="99"/>
    <w:semiHidden/>
    <w:rsid w:val="00F22770"/>
    <w:rPr>
      <w:rFonts w:asciiTheme="minorHAnsi" w:eastAsiaTheme="minorHAnsi"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F22770"/>
    <w:rPr>
      <w:b/>
      <w:bCs/>
    </w:rPr>
  </w:style>
  <w:style w:type="character" w:customStyle="1" w:styleId="CommentSubjectChar">
    <w:name w:val="Comment Subject Char"/>
    <w:basedOn w:val="CommentTextChar"/>
    <w:link w:val="CommentSubject"/>
    <w:uiPriority w:val="99"/>
    <w:semiHidden/>
    <w:rsid w:val="00F22770"/>
    <w:rPr>
      <w:rFonts w:asciiTheme="minorHAnsi" w:eastAsiaTheme="minorHAnsi" w:hAnsiTheme="minorHAnsi" w:cstheme="minorBidi"/>
      <w:b/>
      <w:bCs/>
      <w:sz w:val="20"/>
      <w:szCs w:val="20"/>
    </w:rPr>
  </w:style>
  <w:style w:type="paragraph" w:styleId="BalloonText">
    <w:name w:val="Balloon Text"/>
    <w:basedOn w:val="Normal"/>
    <w:link w:val="BalloonTextChar"/>
    <w:uiPriority w:val="99"/>
    <w:semiHidden/>
    <w:unhideWhenUsed/>
    <w:rsid w:val="00F22770"/>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22770"/>
    <w:rPr>
      <w:rFonts w:ascii="Times New Roman" w:eastAsiaTheme="minorHAnsi"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hyperlink" Target="https://doi.org/10.1371/journal.pone.0118410" TargetMode="External"/><Relationship Id="rId26" Type="http://schemas.openxmlformats.org/officeDocument/2006/relationships/hyperlink" Target="https://arxiv.org/abs/2106.11184" TargetMode="External"/><Relationship Id="rId3" Type="http://schemas.openxmlformats.org/officeDocument/2006/relationships/settings" Target="settings.xml"/><Relationship Id="rId21" Type="http://schemas.openxmlformats.org/officeDocument/2006/relationships/hyperlink" Target="https://doi.org/10.1126/science.286.5439.509" TargetMode="Externa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yperlink" Target="https://doi.org/10.1177/0001839218793384" TargetMode="External"/><Relationship Id="rId25" Type="http://schemas.openxmlformats.org/officeDocument/2006/relationships/hyperlink" Target="https://doi.org/10.1098/rspb.2004.2909"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doi.org/10.1103/PhysRevLett.125.248301"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tuanpham96/topic-diversity" TargetMode="External"/><Relationship Id="rId24" Type="http://schemas.openxmlformats.org/officeDocument/2006/relationships/hyperlink" Target="https://doi.org/10.1007/s00442-010-1812-0"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doi.org/10.1016/0378-8733(92)90013-W" TargetMode="External"/><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https://doi.org/10.1038/s41598-020-68774-w" TargetMode="External"/><Relationship Id="rId31"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hyperlink" Target="https://doi.org/10.1038/30918" TargetMode="External"/><Relationship Id="rId27" Type="http://schemas.openxmlformats.org/officeDocument/2006/relationships/hyperlink" Target="https://doi.org/10.1038/srep12197"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0TP7p8MKCrnmE8yiXabYyUPMjQ==">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4164</Words>
  <Characters>23741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Tuan Pham</dc:creator>
  <cp:lastModifiedBy>Silas Busch</cp:lastModifiedBy>
  <cp:revision>2</cp:revision>
  <dcterms:created xsi:type="dcterms:W3CDTF">2021-10-01T14:55:00Z</dcterms:created>
  <dcterms:modified xsi:type="dcterms:W3CDTF">2021-10-01T14:55:00Z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abstract">
    <vt:lpwstr>In this paper, I present a computational model of acquiring new knowledge through self-learning (e.g. a Wikipedia “rabbit hole”) or social influence (e.g. recommendations through friends). This is set up in a bipartite network between a static social netw</vt:lpwstr>
  </property>
  <property fmtid="{D5CDD505-2E9C-101B-9397-08002B2CF9AE}" pid="9" name="bibliography">
    <vt:lpwstr/>
  </property>
  <property fmtid="{D5CDD505-2E9C-101B-9397-08002B2CF9AE}" pid="10" name="csl">
    <vt:lpwstr>ieee.csl</vt:lpwstr>
  </property>
  <property fmtid="{D5CDD505-2E9C-101B-9397-08002B2CF9AE}" pid="11" name="link-citations">
    <vt:lpwstr>True</vt:lpwstr>
  </property>
</Properties>
</file>